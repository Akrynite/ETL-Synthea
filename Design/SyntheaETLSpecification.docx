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B4A79" w14:textId="77777777" w:rsidR="007C6B4A" w:rsidRDefault="0091388F" w:rsidP="00091867">
      <w:pPr>
        <w:pStyle w:val="Title"/>
      </w:pPr>
      <w:r>
        <w:t>Source Data Mapping Approach to CDMV5.3.1</w:t>
      </w:r>
    </w:p>
    <w:p w14:paraId="5584EA75" w14:textId="77777777" w:rsidR="007C6B4A" w:rsidRDefault="0091388F">
      <w:r>
        <w:rPr>
          <w:noProof/>
        </w:rPr>
        <w:drawing>
          <wp:inline distT="0" distB="0" distL="0" distR="0" wp14:anchorId="15679579" wp14:editId="41DDF695">
            <wp:extent cx="5715000" cy="360045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76EC" w14:textId="77777777" w:rsidR="007C6B4A" w:rsidRDefault="0091388F" w:rsidP="00091867">
      <w:pPr>
        <w:pStyle w:val="Heading1"/>
      </w:pPr>
      <w:r>
        <w:br w:type="page"/>
      </w:r>
      <w:r>
        <w:lastRenderedPageBreak/>
        <w:t xml:space="preserve">Table name: </w:t>
      </w:r>
      <w:proofErr w:type="spellStart"/>
      <w:r>
        <w:t>condition_occurrence</w:t>
      </w:r>
      <w:proofErr w:type="spellEnd"/>
    </w:p>
    <w:p w14:paraId="56963591" w14:textId="77777777" w:rsidR="007C6B4A" w:rsidRDefault="0091388F">
      <w:r>
        <w:rPr>
          <w:sz w:val="28"/>
        </w:rPr>
        <w:t>Reading from conditions.csv</w:t>
      </w:r>
    </w:p>
    <w:p w14:paraId="5B91E2DA" w14:textId="77777777" w:rsidR="007C6B4A" w:rsidRDefault="0091388F">
      <w:r>
        <w:rPr>
          <w:noProof/>
        </w:rPr>
        <w:drawing>
          <wp:inline distT="0" distB="0" distL="0" distR="0" wp14:anchorId="7B4991BC" wp14:editId="5068D0CF">
            <wp:extent cx="5715000" cy="4029075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3"/>
        <w:gridCol w:w="982"/>
        <w:gridCol w:w="4036"/>
        <w:gridCol w:w="1539"/>
      </w:tblGrid>
      <w:tr w:rsidR="007C6B4A" w14:paraId="3703D54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06B8A39C" w14:textId="77777777" w:rsidR="007C6B4A" w:rsidRDefault="0091388F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7469460D" w14:textId="77777777" w:rsidR="007C6B4A" w:rsidRDefault="0091388F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05B14B46" w14:textId="77777777" w:rsidR="007C6B4A" w:rsidRDefault="0091388F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7DA17B4B" w14:textId="77777777" w:rsidR="007C6B4A" w:rsidRDefault="0091388F">
            <w:r>
              <w:t>Comment</w:t>
            </w:r>
          </w:p>
        </w:tc>
      </w:tr>
      <w:tr w:rsidR="007C6B4A" w14:paraId="40A21BF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1A9190" w14:textId="77777777" w:rsidR="007C6B4A" w:rsidRDefault="0091388F">
            <w:proofErr w:type="spellStart"/>
            <w:r>
              <w:t>condition_occurrence_id</w:t>
            </w:r>
            <w:proofErr w:type="spellEnd"/>
          </w:p>
        </w:tc>
        <w:tc>
          <w:tcPr>
            <w:tcW w:w="0" w:type="auto"/>
          </w:tcPr>
          <w:p w14:paraId="7B4F09B1" w14:textId="77777777" w:rsidR="007C6B4A" w:rsidRDefault="007C6B4A"/>
        </w:tc>
        <w:tc>
          <w:tcPr>
            <w:tcW w:w="0" w:type="auto"/>
          </w:tcPr>
          <w:p w14:paraId="2233B6FA" w14:textId="77777777" w:rsidR="007C6B4A" w:rsidRDefault="007C6B4A"/>
        </w:tc>
        <w:tc>
          <w:tcPr>
            <w:tcW w:w="0" w:type="auto"/>
          </w:tcPr>
          <w:p w14:paraId="34FF490C" w14:textId="77777777" w:rsidR="007C6B4A" w:rsidRDefault="0091388F">
            <w:r>
              <w:t>AUTOGENERATE</w:t>
            </w:r>
          </w:p>
        </w:tc>
      </w:tr>
      <w:tr w:rsidR="007C6B4A" w14:paraId="3ACD50D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188F74" w14:textId="77777777" w:rsidR="007C6B4A" w:rsidRDefault="0091388F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1744271D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2C9D5270" w14:textId="77777777" w:rsidR="007C6B4A" w:rsidRDefault="0091388F">
            <w:r>
              <w:t xml:space="preserve">Map by mapping </w:t>
            </w:r>
            <w:proofErr w:type="spellStart"/>
            <w:proofErr w:type="gramStart"/>
            <w:r>
              <w:t>person.person</w:t>
            </w:r>
            <w:proofErr w:type="gramEnd"/>
            <w:r>
              <w:t>_source_value</w:t>
            </w:r>
            <w:proofErr w:type="spellEnd"/>
            <w:r>
              <w:t xml:space="preserve"> to patient.</w:t>
            </w:r>
          </w:p>
          <w:p w14:paraId="2A70506E" w14:textId="77777777" w:rsidR="007C6B4A" w:rsidRDefault="0091388F">
            <w:r>
              <w:t xml:space="preserve">Find </w:t>
            </w:r>
            <w:proofErr w:type="spellStart"/>
            <w:proofErr w:type="gramStart"/>
            <w:r>
              <w:t>person.person</w:t>
            </w:r>
            <w:proofErr w:type="gramEnd"/>
            <w:r>
              <w:t>_id</w:t>
            </w:r>
            <w:proofErr w:type="spellEnd"/>
            <w:r>
              <w:t xml:space="preserve"> by mapping </w:t>
            </w:r>
            <w:proofErr w:type="spellStart"/>
            <w:r>
              <w:t>encouters.patient</w:t>
            </w:r>
            <w:proofErr w:type="spellEnd"/>
            <w:r>
              <w:t xml:space="preserve"> to </w:t>
            </w:r>
            <w:proofErr w:type="spellStart"/>
            <w:r>
              <w:t>person.person_source_value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1CA5937" w14:textId="77777777" w:rsidR="007C6B4A" w:rsidRDefault="007C6B4A"/>
        </w:tc>
      </w:tr>
      <w:tr w:rsidR="007C6B4A" w14:paraId="2377AF4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1A45632" w14:textId="77777777" w:rsidR="007C6B4A" w:rsidRDefault="0091388F">
            <w:proofErr w:type="spellStart"/>
            <w:r>
              <w:t>condition_concept_id</w:t>
            </w:r>
            <w:proofErr w:type="spellEnd"/>
          </w:p>
        </w:tc>
        <w:tc>
          <w:tcPr>
            <w:tcW w:w="0" w:type="auto"/>
          </w:tcPr>
          <w:p w14:paraId="488BBE8A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34199012" w14:textId="77777777" w:rsidR="007C6B4A" w:rsidRDefault="0091388F">
            <w:r>
              <w:t xml:space="preserve">Use code to lookup </w:t>
            </w:r>
            <w:proofErr w:type="spellStart"/>
            <w:r>
              <w:t>target_concept_id</w:t>
            </w:r>
            <w:proofErr w:type="spellEnd"/>
            <w:r>
              <w:t xml:space="preserve"> in CTE_TARGET_VOCAB_MAP:</w:t>
            </w:r>
          </w:p>
          <w:p w14:paraId="53B8D782" w14:textId="77777777" w:rsidR="007C6B4A" w:rsidRDefault="007C6B4A"/>
          <w:p w14:paraId="75306F50" w14:textId="77777777" w:rsidR="007C6B4A" w:rsidRDefault="0091388F">
            <w:r>
              <w:t xml:space="preserve">select </w:t>
            </w:r>
            <w:proofErr w:type="spellStart"/>
            <w:proofErr w:type="gramStart"/>
            <w:r>
              <w:t>ctvm.target</w:t>
            </w:r>
            <w:proofErr w:type="gramEnd"/>
            <w:r>
              <w:t>_concept_id</w:t>
            </w:r>
            <w:proofErr w:type="spellEnd"/>
          </w:p>
          <w:p w14:paraId="5E2B4F24" w14:textId="77777777" w:rsidR="007C6B4A" w:rsidRDefault="0091388F">
            <w:r>
              <w:t xml:space="preserve">  from conditions c</w:t>
            </w:r>
          </w:p>
          <w:p w14:paraId="3E87F451" w14:textId="77777777" w:rsidR="007C6B4A" w:rsidRDefault="0091388F">
            <w:r>
              <w:lastRenderedPageBreak/>
              <w:t xml:space="preserve">   join </w:t>
            </w:r>
            <w:proofErr w:type="spellStart"/>
            <w:r>
              <w:t>cte_target_vocab_map</w:t>
            </w:r>
            <w:proofErr w:type="spellEnd"/>
            <w:r>
              <w:t xml:space="preserve"> </w:t>
            </w:r>
            <w:proofErr w:type="spellStart"/>
            <w:r>
              <w:t>ctvm</w:t>
            </w:r>
            <w:proofErr w:type="spellEnd"/>
          </w:p>
          <w:p w14:paraId="00B491E9" w14:textId="77777777" w:rsidR="007C6B4A" w:rsidRDefault="0091388F">
            <w:r>
              <w:t xml:space="preserve">     on </w:t>
            </w:r>
            <w:proofErr w:type="spellStart"/>
            <w:proofErr w:type="gramStart"/>
            <w:r>
              <w:t>ctvm.source</w:t>
            </w:r>
            <w:proofErr w:type="gramEnd"/>
            <w:r>
              <w:t>_code</w:t>
            </w:r>
            <w:proofErr w:type="spellEnd"/>
            <w:r>
              <w:t xml:space="preserve">              = </w:t>
            </w:r>
            <w:proofErr w:type="spellStart"/>
            <w:r>
              <w:t>c.code</w:t>
            </w:r>
            <w:proofErr w:type="spellEnd"/>
          </w:p>
          <w:p w14:paraId="2A4E39E3" w14:textId="77777777" w:rsidR="007C6B4A" w:rsidRDefault="0091388F"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_domain_id</w:t>
            </w:r>
            <w:proofErr w:type="spellEnd"/>
            <w:r>
              <w:t xml:space="preserve">       = 'Condition'</w:t>
            </w:r>
          </w:p>
          <w:p w14:paraId="160F93AF" w14:textId="77777777" w:rsidR="007C6B4A" w:rsidRDefault="0091388F">
            <w:pPr>
              <w:rPr>
                <w:ins w:id="0" w:author="Blacketer, Clair" w:date="2019-01-15T12:58:00Z"/>
              </w:rPr>
            </w:pPr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_vocabulary_id</w:t>
            </w:r>
            <w:proofErr w:type="spellEnd"/>
            <w:r>
              <w:t xml:space="preserve"> = 'SNOMED'</w:t>
            </w:r>
          </w:p>
          <w:p w14:paraId="6EA153DC" w14:textId="77777777" w:rsidR="00D45213" w:rsidRDefault="00D45213">
            <w:pPr>
              <w:rPr>
                <w:ins w:id="1" w:author="Blacketer, Clair" w:date="2019-01-15T12:59:00Z"/>
              </w:rPr>
            </w:pPr>
            <w:ins w:id="2" w:author="Blacketer, Clair" w:date="2019-01-15T12:58:00Z">
              <w:r>
                <w:t xml:space="preserve">and </w:t>
              </w:r>
              <w:proofErr w:type="spellStart"/>
              <w:proofErr w:type="gramStart"/>
              <w:r>
                <w:t>ctvm.target</w:t>
              </w:r>
              <w:proofErr w:type="gramEnd"/>
              <w:r>
                <w:t>_inval</w:t>
              </w:r>
            </w:ins>
            <w:ins w:id="3" w:author="Blacketer, Clair" w:date="2019-01-15T12:59:00Z">
              <w:r w:rsidR="007A69A2">
                <w:t>i</w:t>
              </w:r>
            </w:ins>
            <w:ins w:id="4" w:author="Blacketer, Clair" w:date="2019-01-15T12:58:00Z">
              <w:r>
                <w:t>d_reason</w:t>
              </w:r>
              <w:proofErr w:type="spellEnd"/>
              <w:r>
                <w:t xml:space="preserve"> is </w:t>
              </w:r>
            </w:ins>
            <w:ins w:id="5" w:author="Blacketer, Clair" w:date="2019-01-15T12:59:00Z">
              <w:r>
                <w:t>NULL</w:t>
              </w:r>
            </w:ins>
          </w:p>
          <w:p w14:paraId="3E1B18B8" w14:textId="77777777" w:rsidR="00D45213" w:rsidRDefault="00D45213">
            <w:ins w:id="6" w:author="Blacketer, Clair" w:date="2019-01-15T12:59:00Z">
              <w:r>
                <w:t xml:space="preserve">and </w:t>
              </w:r>
              <w:proofErr w:type="spellStart"/>
              <w:proofErr w:type="gramStart"/>
              <w:r w:rsidR="007A69A2">
                <w:t>ctvm.target</w:t>
              </w:r>
              <w:proofErr w:type="gramEnd"/>
              <w:r w:rsidR="007A69A2">
                <w:t>_standard_concept</w:t>
              </w:r>
              <w:proofErr w:type="spellEnd"/>
              <w:r w:rsidR="007A69A2">
                <w:t xml:space="preserve"> = ‘S’</w:t>
              </w:r>
            </w:ins>
          </w:p>
        </w:tc>
        <w:tc>
          <w:tcPr>
            <w:tcW w:w="0" w:type="auto"/>
          </w:tcPr>
          <w:p w14:paraId="30901B65" w14:textId="77777777" w:rsidR="007C6B4A" w:rsidRDefault="007C6B4A"/>
        </w:tc>
      </w:tr>
      <w:tr w:rsidR="007C6B4A" w14:paraId="6C92BA2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8C42D6" w14:textId="77777777" w:rsidR="007C6B4A" w:rsidRDefault="0091388F">
            <w:proofErr w:type="spellStart"/>
            <w:r>
              <w:t>condition_start_date</w:t>
            </w:r>
            <w:proofErr w:type="spellEnd"/>
          </w:p>
        </w:tc>
        <w:tc>
          <w:tcPr>
            <w:tcW w:w="0" w:type="auto"/>
          </w:tcPr>
          <w:p w14:paraId="3CECD1E0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643C58D0" w14:textId="77777777" w:rsidR="007C6B4A" w:rsidRDefault="007C6B4A"/>
        </w:tc>
        <w:tc>
          <w:tcPr>
            <w:tcW w:w="0" w:type="auto"/>
          </w:tcPr>
          <w:p w14:paraId="7A28069D" w14:textId="77777777" w:rsidR="007C6B4A" w:rsidRDefault="007C6B4A"/>
        </w:tc>
      </w:tr>
      <w:tr w:rsidR="007C6B4A" w14:paraId="7F06F1D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FD6E5F" w14:textId="77777777" w:rsidR="007C6B4A" w:rsidRDefault="0091388F">
            <w:proofErr w:type="spellStart"/>
            <w:r>
              <w:t>condition_start_datetime</w:t>
            </w:r>
            <w:proofErr w:type="spellEnd"/>
          </w:p>
        </w:tc>
        <w:tc>
          <w:tcPr>
            <w:tcW w:w="0" w:type="auto"/>
          </w:tcPr>
          <w:p w14:paraId="3C800F80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17DF64F0" w14:textId="77777777" w:rsidR="007C6B4A" w:rsidRDefault="007C6B4A"/>
        </w:tc>
        <w:tc>
          <w:tcPr>
            <w:tcW w:w="0" w:type="auto"/>
          </w:tcPr>
          <w:p w14:paraId="703010F1" w14:textId="77777777" w:rsidR="007C6B4A" w:rsidRDefault="007C6B4A"/>
        </w:tc>
      </w:tr>
      <w:tr w:rsidR="007C6B4A" w14:paraId="46142B7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879EFD2" w14:textId="77777777" w:rsidR="007C6B4A" w:rsidRDefault="0091388F">
            <w:proofErr w:type="spellStart"/>
            <w:r>
              <w:t>condition_end_date</w:t>
            </w:r>
            <w:proofErr w:type="spellEnd"/>
          </w:p>
        </w:tc>
        <w:tc>
          <w:tcPr>
            <w:tcW w:w="0" w:type="auto"/>
          </w:tcPr>
          <w:p w14:paraId="08F23637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4F16972C" w14:textId="77777777" w:rsidR="007C6B4A" w:rsidRDefault="007C6B4A"/>
        </w:tc>
        <w:tc>
          <w:tcPr>
            <w:tcW w:w="0" w:type="auto"/>
          </w:tcPr>
          <w:p w14:paraId="30B25FDB" w14:textId="77777777" w:rsidR="007C6B4A" w:rsidRDefault="007C6B4A"/>
        </w:tc>
      </w:tr>
      <w:tr w:rsidR="007C6B4A" w14:paraId="77DDA01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ED4B5C6" w14:textId="77777777" w:rsidR="007C6B4A" w:rsidRDefault="0091388F">
            <w:proofErr w:type="spellStart"/>
            <w:r>
              <w:t>condition_end_datetime</w:t>
            </w:r>
            <w:proofErr w:type="spellEnd"/>
          </w:p>
        </w:tc>
        <w:tc>
          <w:tcPr>
            <w:tcW w:w="0" w:type="auto"/>
          </w:tcPr>
          <w:p w14:paraId="114E273A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7E439BAE" w14:textId="77777777" w:rsidR="007C6B4A" w:rsidRDefault="007C6B4A"/>
        </w:tc>
        <w:tc>
          <w:tcPr>
            <w:tcW w:w="0" w:type="auto"/>
          </w:tcPr>
          <w:p w14:paraId="02B86A96" w14:textId="77777777" w:rsidR="007C6B4A" w:rsidRDefault="007C6B4A"/>
        </w:tc>
      </w:tr>
      <w:tr w:rsidR="007C6B4A" w14:paraId="388313E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532A30" w14:textId="77777777" w:rsidR="007C6B4A" w:rsidRDefault="0091388F">
            <w:proofErr w:type="spellStart"/>
            <w:r>
              <w:t>condition_type_concept_id</w:t>
            </w:r>
            <w:proofErr w:type="spellEnd"/>
          </w:p>
        </w:tc>
        <w:tc>
          <w:tcPr>
            <w:tcW w:w="0" w:type="auto"/>
          </w:tcPr>
          <w:p w14:paraId="6D8634D9" w14:textId="77777777" w:rsidR="007C6B4A" w:rsidRDefault="007C6B4A"/>
        </w:tc>
        <w:tc>
          <w:tcPr>
            <w:tcW w:w="0" w:type="auto"/>
          </w:tcPr>
          <w:p w14:paraId="50A658A0" w14:textId="77777777" w:rsidR="007C6B4A" w:rsidRDefault="007C6B4A"/>
        </w:tc>
        <w:tc>
          <w:tcPr>
            <w:tcW w:w="0" w:type="auto"/>
          </w:tcPr>
          <w:p w14:paraId="18A2CC44" w14:textId="77777777" w:rsidR="007C6B4A" w:rsidRDefault="0091388F">
            <w:proofErr w:type="spellStart"/>
            <w:r>
              <w:t>concept_id</w:t>
            </w:r>
            <w:proofErr w:type="spellEnd"/>
            <w:r>
              <w:t>: 32020</w:t>
            </w:r>
          </w:p>
        </w:tc>
      </w:tr>
      <w:tr w:rsidR="007C6B4A" w14:paraId="1117A42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9EB45F" w14:textId="77777777" w:rsidR="007C6B4A" w:rsidRDefault="0091388F"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14:paraId="3E7A703C" w14:textId="77777777" w:rsidR="007C6B4A" w:rsidRDefault="007C6B4A"/>
        </w:tc>
        <w:tc>
          <w:tcPr>
            <w:tcW w:w="0" w:type="auto"/>
          </w:tcPr>
          <w:p w14:paraId="7A3091D3" w14:textId="77777777" w:rsidR="007C6B4A" w:rsidRDefault="007C6B4A"/>
        </w:tc>
        <w:tc>
          <w:tcPr>
            <w:tcW w:w="0" w:type="auto"/>
          </w:tcPr>
          <w:p w14:paraId="3457384D" w14:textId="77777777" w:rsidR="007C6B4A" w:rsidRDefault="0091388F">
            <w:r>
              <w:t>NULL</w:t>
            </w:r>
          </w:p>
        </w:tc>
      </w:tr>
      <w:tr w:rsidR="007C6B4A" w14:paraId="3766FE2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00951A" w14:textId="77777777" w:rsidR="007C6B4A" w:rsidRDefault="0091388F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5864DDBC" w14:textId="77777777" w:rsidR="007C6B4A" w:rsidRDefault="007C6B4A"/>
        </w:tc>
        <w:tc>
          <w:tcPr>
            <w:tcW w:w="0" w:type="auto"/>
          </w:tcPr>
          <w:p w14:paraId="309B6697" w14:textId="77777777" w:rsidR="007C6B4A" w:rsidRDefault="007C6B4A"/>
        </w:tc>
        <w:tc>
          <w:tcPr>
            <w:tcW w:w="0" w:type="auto"/>
          </w:tcPr>
          <w:p w14:paraId="54BB7AE8" w14:textId="77777777" w:rsidR="007C6B4A" w:rsidRDefault="0091388F">
            <w:r>
              <w:t>NULL</w:t>
            </w:r>
          </w:p>
        </w:tc>
      </w:tr>
      <w:tr w:rsidR="007C6B4A" w14:paraId="36C3E53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5302EC1" w14:textId="77777777" w:rsidR="007C6B4A" w:rsidRDefault="0091388F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247E51C5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1D13BA20" w14:textId="77777777" w:rsidR="007C6B4A" w:rsidRDefault="0091388F">
            <w:r>
              <w:t xml:space="preserve">Lookup </w:t>
            </w:r>
            <w:proofErr w:type="spellStart"/>
            <w:r>
              <w:t>visit_occurrence_id</w:t>
            </w:r>
            <w:proofErr w:type="spellEnd"/>
            <w:r>
              <w:t xml:space="preserve"> using encounter, joining to temp table defined in </w:t>
            </w:r>
            <w:proofErr w:type="spellStart"/>
            <w:r>
              <w:t>AllVisitTable.sql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18D82303" w14:textId="77777777" w:rsidR="007C6B4A" w:rsidRDefault="007C6B4A"/>
        </w:tc>
      </w:tr>
      <w:tr w:rsidR="007C6B4A" w14:paraId="29B338B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3D0829" w14:textId="77777777" w:rsidR="007C6B4A" w:rsidRDefault="0091388F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046EC193" w14:textId="77777777" w:rsidR="007C6B4A" w:rsidRDefault="007C6B4A"/>
        </w:tc>
        <w:tc>
          <w:tcPr>
            <w:tcW w:w="0" w:type="auto"/>
          </w:tcPr>
          <w:p w14:paraId="2804CC1E" w14:textId="77777777" w:rsidR="007C6B4A" w:rsidRDefault="007C6B4A"/>
        </w:tc>
        <w:tc>
          <w:tcPr>
            <w:tcW w:w="0" w:type="auto"/>
          </w:tcPr>
          <w:p w14:paraId="5B1758B7" w14:textId="77777777" w:rsidR="007C6B4A" w:rsidRDefault="0091388F">
            <w:r>
              <w:t>0</w:t>
            </w:r>
          </w:p>
        </w:tc>
      </w:tr>
      <w:tr w:rsidR="007C6B4A" w14:paraId="11D744F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930B29" w14:textId="77777777" w:rsidR="007C6B4A" w:rsidRDefault="0091388F">
            <w:proofErr w:type="spellStart"/>
            <w:r>
              <w:t>condition_source_value</w:t>
            </w:r>
            <w:proofErr w:type="spellEnd"/>
          </w:p>
        </w:tc>
        <w:tc>
          <w:tcPr>
            <w:tcW w:w="0" w:type="auto"/>
          </w:tcPr>
          <w:p w14:paraId="331FFF75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6D9803FE" w14:textId="77777777" w:rsidR="007C6B4A" w:rsidRDefault="007C6B4A"/>
        </w:tc>
        <w:tc>
          <w:tcPr>
            <w:tcW w:w="0" w:type="auto"/>
          </w:tcPr>
          <w:p w14:paraId="7BDE14F7" w14:textId="77777777" w:rsidR="007C6B4A" w:rsidRDefault="007C6B4A"/>
        </w:tc>
      </w:tr>
      <w:tr w:rsidR="007C6B4A" w14:paraId="7C32AA5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7C72BF" w14:textId="77777777" w:rsidR="007C6B4A" w:rsidRDefault="0091388F">
            <w:proofErr w:type="spellStart"/>
            <w:r>
              <w:t>condition_source_concept_id</w:t>
            </w:r>
            <w:proofErr w:type="spellEnd"/>
          </w:p>
        </w:tc>
        <w:tc>
          <w:tcPr>
            <w:tcW w:w="0" w:type="auto"/>
          </w:tcPr>
          <w:p w14:paraId="634ACEC5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47EB3D0C" w14:textId="77777777" w:rsidR="007C6B4A" w:rsidRDefault="0091388F">
            <w:r>
              <w:t xml:space="preserve">Use code to lookup </w:t>
            </w:r>
            <w:proofErr w:type="spellStart"/>
            <w:r>
              <w:t>source_concept_id</w:t>
            </w:r>
            <w:proofErr w:type="spellEnd"/>
            <w:r>
              <w:t xml:space="preserve"> in CTE_SOURCE_VOCAB_MAP:</w:t>
            </w:r>
          </w:p>
          <w:p w14:paraId="2691DB44" w14:textId="77777777" w:rsidR="007C6B4A" w:rsidRDefault="007C6B4A"/>
          <w:p w14:paraId="44957461" w14:textId="77777777" w:rsidR="007C6B4A" w:rsidRDefault="0091388F">
            <w:r>
              <w:t xml:space="preserve"> select </w:t>
            </w:r>
            <w:proofErr w:type="spellStart"/>
            <w:proofErr w:type="gramStart"/>
            <w:r>
              <w:t>csvm.source</w:t>
            </w:r>
            <w:proofErr w:type="gramEnd"/>
            <w:r>
              <w:t>_concept_id</w:t>
            </w:r>
            <w:proofErr w:type="spellEnd"/>
          </w:p>
          <w:p w14:paraId="349E7B51" w14:textId="77777777" w:rsidR="007C6B4A" w:rsidRDefault="0091388F">
            <w:r>
              <w:t xml:space="preserve">   from </w:t>
            </w:r>
            <w:proofErr w:type="spellStart"/>
            <w:r>
              <w:t>cte_source_vocab_map</w:t>
            </w:r>
            <w:proofErr w:type="spellEnd"/>
            <w:r>
              <w:t xml:space="preserve"> </w:t>
            </w:r>
            <w:proofErr w:type="spellStart"/>
            <w:r>
              <w:t>csvm</w:t>
            </w:r>
            <w:proofErr w:type="spellEnd"/>
          </w:p>
          <w:p w14:paraId="3EED903E" w14:textId="77777777" w:rsidR="007C6B4A" w:rsidRDefault="0091388F">
            <w:r>
              <w:t xml:space="preserve">    join conditions c</w:t>
            </w:r>
          </w:p>
          <w:p w14:paraId="3AC36EBE" w14:textId="77777777" w:rsidR="007C6B4A" w:rsidRDefault="0091388F">
            <w:r>
              <w:t xml:space="preserve">      on </w:t>
            </w:r>
            <w:proofErr w:type="spellStart"/>
            <w:proofErr w:type="gramStart"/>
            <w:r>
              <w:t>csvm.source</w:t>
            </w:r>
            <w:proofErr w:type="gramEnd"/>
            <w:r>
              <w:t>_code</w:t>
            </w:r>
            <w:proofErr w:type="spellEnd"/>
            <w:r>
              <w:t xml:space="preserve">                 = </w:t>
            </w:r>
            <w:proofErr w:type="spellStart"/>
            <w:r>
              <w:t>c.code</w:t>
            </w:r>
            <w:proofErr w:type="spellEnd"/>
          </w:p>
          <w:p w14:paraId="767C4F27" w14:textId="77777777" w:rsidR="007C6B4A" w:rsidRDefault="0091388F">
            <w:r>
              <w:t xml:space="preserve">    and </w:t>
            </w:r>
            <w:proofErr w:type="spellStart"/>
            <w:proofErr w:type="gramStart"/>
            <w:r>
              <w:t>csvm.source</w:t>
            </w:r>
            <w:proofErr w:type="gramEnd"/>
            <w:r>
              <w:t>_vocabulary_id</w:t>
            </w:r>
            <w:proofErr w:type="spellEnd"/>
            <w:r>
              <w:t xml:space="preserve">  = 'SNOMED'</w:t>
            </w:r>
          </w:p>
        </w:tc>
        <w:tc>
          <w:tcPr>
            <w:tcW w:w="0" w:type="auto"/>
          </w:tcPr>
          <w:p w14:paraId="19F58D19" w14:textId="77777777" w:rsidR="007C6B4A" w:rsidRDefault="007C6B4A"/>
        </w:tc>
      </w:tr>
      <w:tr w:rsidR="007C6B4A" w14:paraId="78A83E4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BE60B1" w14:textId="77777777" w:rsidR="007C6B4A" w:rsidRDefault="0091388F">
            <w:proofErr w:type="spellStart"/>
            <w:r>
              <w:t>condition_status_source_value</w:t>
            </w:r>
            <w:proofErr w:type="spellEnd"/>
          </w:p>
        </w:tc>
        <w:tc>
          <w:tcPr>
            <w:tcW w:w="0" w:type="auto"/>
          </w:tcPr>
          <w:p w14:paraId="2890350D" w14:textId="77777777" w:rsidR="007C6B4A" w:rsidRDefault="007C6B4A"/>
        </w:tc>
        <w:tc>
          <w:tcPr>
            <w:tcW w:w="0" w:type="auto"/>
          </w:tcPr>
          <w:p w14:paraId="3F5009E4" w14:textId="77777777" w:rsidR="007C6B4A" w:rsidRDefault="007C6B4A"/>
        </w:tc>
        <w:tc>
          <w:tcPr>
            <w:tcW w:w="0" w:type="auto"/>
          </w:tcPr>
          <w:p w14:paraId="7C984551" w14:textId="77777777" w:rsidR="007C6B4A" w:rsidRDefault="0091388F">
            <w:r>
              <w:t>NULL</w:t>
            </w:r>
          </w:p>
        </w:tc>
      </w:tr>
      <w:tr w:rsidR="007C6B4A" w14:paraId="3CFCF13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96AA57A" w14:textId="77777777" w:rsidR="007C6B4A" w:rsidRDefault="0091388F">
            <w:proofErr w:type="spellStart"/>
            <w:r>
              <w:lastRenderedPageBreak/>
              <w:t>condition_status_concept_id</w:t>
            </w:r>
            <w:proofErr w:type="spellEnd"/>
          </w:p>
        </w:tc>
        <w:tc>
          <w:tcPr>
            <w:tcW w:w="0" w:type="auto"/>
          </w:tcPr>
          <w:p w14:paraId="3B5B1841" w14:textId="77777777" w:rsidR="007C6B4A" w:rsidRDefault="007C6B4A"/>
        </w:tc>
        <w:tc>
          <w:tcPr>
            <w:tcW w:w="0" w:type="auto"/>
          </w:tcPr>
          <w:p w14:paraId="30BE54C6" w14:textId="77777777" w:rsidR="007C6B4A" w:rsidRDefault="007C6B4A"/>
        </w:tc>
        <w:tc>
          <w:tcPr>
            <w:tcW w:w="0" w:type="auto"/>
          </w:tcPr>
          <w:p w14:paraId="10C6FDA2" w14:textId="77777777" w:rsidR="007C6B4A" w:rsidRDefault="0091388F">
            <w:r>
              <w:t>0</w:t>
            </w:r>
          </w:p>
        </w:tc>
      </w:tr>
    </w:tbl>
    <w:p w14:paraId="4EBDA743" w14:textId="77777777" w:rsidR="007C6B4A" w:rsidRDefault="0091388F" w:rsidP="00091867">
      <w:r>
        <w:br w:type="page"/>
      </w:r>
      <w:r>
        <w:lastRenderedPageBreak/>
        <w:t>Table name: death</w:t>
      </w:r>
    </w:p>
    <w:p w14:paraId="5CC69399" w14:textId="77777777" w:rsidR="007C6B4A" w:rsidRDefault="0091388F" w:rsidP="00091867">
      <w:r>
        <w:br w:type="page"/>
      </w:r>
      <w:r>
        <w:lastRenderedPageBreak/>
        <w:t xml:space="preserve">Table name: </w:t>
      </w:r>
      <w:proofErr w:type="spellStart"/>
      <w:r>
        <w:t>device_exposure</w:t>
      </w:r>
      <w:proofErr w:type="spellEnd"/>
    </w:p>
    <w:p w14:paraId="491941C1" w14:textId="77777777" w:rsidR="007C6B4A" w:rsidRDefault="0091388F" w:rsidP="00091867">
      <w:pPr>
        <w:pStyle w:val="Heading1"/>
      </w:pPr>
      <w:r>
        <w:br w:type="page"/>
      </w:r>
      <w:r>
        <w:lastRenderedPageBreak/>
        <w:t xml:space="preserve">Table name: </w:t>
      </w:r>
      <w:proofErr w:type="spellStart"/>
      <w:r>
        <w:t>drug_exposure</w:t>
      </w:r>
      <w:proofErr w:type="spellEnd"/>
    </w:p>
    <w:p w14:paraId="68FC558A" w14:textId="77777777" w:rsidR="007C6B4A" w:rsidRDefault="0091388F">
      <w:r>
        <w:rPr>
          <w:sz w:val="28"/>
        </w:rPr>
        <w:t>Reading from conditions.csv</w:t>
      </w:r>
    </w:p>
    <w:p w14:paraId="336A7376" w14:textId="77777777" w:rsidR="007C6B4A" w:rsidRDefault="0091388F">
      <w:r>
        <w:rPr>
          <w:noProof/>
        </w:rPr>
        <w:drawing>
          <wp:inline distT="0" distB="0" distL="0" distR="0" wp14:anchorId="601F643F" wp14:editId="2F55B6EE">
            <wp:extent cx="5715000" cy="4457700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4"/>
        <w:gridCol w:w="990"/>
        <w:gridCol w:w="4310"/>
        <w:gridCol w:w="1256"/>
      </w:tblGrid>
      <w:tr w:rsidR="007C6B4A" w14:paraId="4620968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15DC5807" w14:textId="77777777" w:rsidR="007C6B4A" w:rsidRDefault="0091388F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4129B612" w14:textId="77777777" w:rsidR="007C6B4A" w:rsidRDefault="0091388F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783AACD9" w14:textId="77777777" w:rsidR="007C6B4A" w:rsidRDefault="0091388F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7E05F8A4" w14:textId="77777777" w:rsidR="007C6B4A" w:rsidRDefault="0091388F">
            <w:r>
              <w:t>Comment</w:t>
            </w:r>
          </w:p>
        </w:tc>
      </w:tr>
      <w:tr w:rsidR="007C6B4A" w14:paraId="636D4F0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B3A8E21" w14:textId="77777777" w:rsidR="007C6B4A" w:rsidRDefault="0091388F">
            <w:proofErr w:type="spellStart"/>
            <w:r>
              <w:t>drug_exposure_id</w:t>
            </w:r>
            <w:proofErr w:type="spellEnd"/>
          </w:p>
        </w:tc>
        <w:tc>
          <w:tcPr>
            <w:tcW w:w="0" w:type="auto"/>
          </w:tcPr>
          <w:p w14:paraId="406B7BD4" w14:textId="77777777" w:rsidR="007C6B4A" w:rsidRDefault="007C6B4A"/>
        </w:tc>
        <w:tc>
          <w:tcPr>
            <w:tcW w:w="0" w:type="auto"/>
          </w:tcPr>
          <w:p w14:paraId="767A46F5" w14:textId="77777777" w:rsidR="007C6B4A" w:rsidRDefault="007C6B4A"/>
        </w:tc>
        <w:tc>
          <w:tcPr>
            <w:tcW w:w="0" w:type="auto"/>
          </w:tcPr>
          <w:p w14:paraId="4C012821" w14:textId="77777777" w:rsidR="007C6B4A" w:rsidRDefault="0091388F">
            <w:r>
              <w:t>Autogenerate</w:t>
            </w:r>
          </w:p>
        </w:tc>
      </w:tr>
      <w:tr w:rsidR="007C6B4A" w14:paraId="70DCBE4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37DC5F6" w14:textId="77777777" w:rsidR="007C6B4A" w:rsidRDefault="0091388F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3B206953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657571D6" w14:textId="77777777" w:rsidR="007C6B4A" w:rsidRDefault="0091388F">
            <w:r>
              <w:t xml:space="preserve">Map by mapping </w:t>
            </w:r>
            <w:proofErr w:type="spellStart"/>
            <w:proofErr w:type="gramStart"/>
            <w:r>
              <w:t>person.person</w:t>
            </w:r>
            <w:proofErr w:type="gramEnd"/>
            <w:r>
              <w:t>_source_value</w:t>
            </w:r>
            <w:proofErr w:type="spellEnd"/>
            <w:r>
              <w:t xml:space="preserve"> to patient.</w:t>
            </w:r>
          </w:p>
          <w:p w14:paraId="659D1307" w14:textId="77777777" w:rsidR="007C6B4A" w:rsidRDefault="0091388F">
            <w:r>
              <w:t xml:space="preserve">Find </w:t>
            </w:r>
            <w:proofErr w:type="spellStart"/>
            <w:proofErr w:type="gramStart"/>
            <w:r>
              <w:t>person.person</w:t>
            </w:r>
            <w:proofErr w:type="gramEnd"/>
            <w:r>
              <w:t>_id</w:t>
            </w:r>
            <w:proofErr w:type="spellEnd"/>
            <w:r>
              <w:t xml:space="preserve"> by mapping </w:t>
            </w:r>
            <w:proofErr w:type="spellStart"/>
            <w:r>
              <w:t>encouters.patient</w:t>
            </w:r>
            <w:proofErr w:type="spellEnd"/>
            <w:r>
              <w:t xml:space="preserve"> to </w:t>
            </w:r>
            <w:proofErr w:type="spellStart"/>
            <w:r>
              <w:t>person.person_source_value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55EFF026" w14:textId="77777777" w:rsidR="007C6B4A" w:rsidRDefault="007C6B4A"/>
        </w:tc>
      </w:tr>
      <w:tr w:rsidR="007C6B4A" w14:paraId="314A691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F7C1616" w14:textId="77777777" w:rsidR="007C6B4A" w:rsidRDefault="0091388F">
            <w:proofErr w:type="spellStart"/>
            <w:r>
              <w:t>drug_concept_id</w:t>
            </w:r>
            <w:proofErr w:type="spellEnd"/>
          </w:p>
        </w:tc>
        <w:tc>
          <w:tcPr>
            <w:tcW w:w="0" w:type="auto"/>
          </w:tcPr>
          <w:p w14:paraId="36682CAC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5586A4CA" w14:textId="77777777" w:rsidR="007C6B4A" w:rsidRDefault="0091388F">
            <w:r>
              <w:t xml:space="preserve">Use code to lookup </w:t>
            </w:r>
            <w:proofErr w:type="spellStart"/>
            <w:r>
              <w:t>target_concept_id</w:t>
            </w:r>
            <w:proofErr w:type="spellEnd"/>
            <w:r>
              <w:t xml:space="preserve"> in CTE_TARGET_VOCAB_MAP:</w:t>
            </w:r>
          </w:p>
          <w:p w14:paraId="296CBF36" w14:textId="77777777" w:rsidR="007C6B4A" w:rsidRDefault="007C6B4A"/>
          <w:p w14:paraId="4BF04EB0" w14:textId="77777777" w:rsidR="007C6B4A" w:rsidRDefault="0091388F">
            <w:r>
              <w:t xml:space="preserve">select </w:t>
            </w:r>
            <w:proofErr w:type="spellStart"/>
            <w:proofErr w:type="gramStart"/>
            <w:r>
              <w:t>ctvm.target</w:t>
            </w:r>
            <w:proofErr w:type="gramEnd"/>
            <w:r>
              <w:t>_concept_id</w:t>
            </w:r>
            <w:proofErr w:type="spellEnd"/>
          </w:p>
          <w:p w14:paraId="5D078822" w14:textId="77777777" w:rsidR="007C6B4A" w:rsidRDefault="0091388F">
            <w:r>
              <w:lastRenderedPageBreak/>
              <w:t xml:space="preserve">  from conditions c</w:t>
            </w:r>
          </w:p>
          <w:p w14:paraId="04FE6429" w14:textId="77777777" w:rsidR="007C6B4A" w:rsidRDefault="0091388F">
            <w:r>
              <w:t xml:space="preserve">   join </w:t>
            </w:r>
            <w:proofErr w:type="spellStart"/>
            <w:r>
              <w:t>cte_target_vocab_map</w:t>
            </w:r>
            <w:proofErr w:type="spellEnd"/>
            <w:r>
              <w:t xml:space="preserve"> </w:t>
            </w:r>
            <w:proofErr w:type="spellStart"/>
            <w:r>
              <w:t>ctvm</w:t>
            </w:r>
            <w:proofErr w:type="spellEnd"/>
          </w:p>
          <w:p w14:paraId="2E552A46" w14:textId="77777777" w:rsidR="007C6B4A" w:rsidRDefault="0091388F">
            <w:r>
              <w:t xml:space="preserve">     on </w:t>
            </w:r>
            <w:proofErr w:type="spellStart"/>
            <w:proofErr w:type="gramStart"/>
            <w:r>
              <w:t>ctvm.source</w:t>
            </w:r>
            <w:proofErr w:type="gramEnd"/>
            <w:r>
              <w:t>_code</w:t>
            </w:r>
            <w:proofErr w:type="spellEnd"/>
            <w:r>
              <w:t xml:space="preserve">              = </w:t>
            </w:r>
            <w:proofErr w:type="spellStart"/>
            <w:r>
              <w:t>c.code</w:t>
            </w:r>
            <w:proofErr w:type="spellEnd"/>
          </w:p>
          <w:p w14:paraId="14438DCF" w14:textId="77777777" w:rsidR="007C6B4A" w:rsidRDefault="0091388F"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_domain_id</w:t>
            </w:r>
            <w:proofErr w:type="spellEnd"/>
            <w:r>
              <w:t xml:space="preserve">       = 'Drug'</w:t>
            </w:r>
          </w:p>
          <w:p w14:paraId="7EA3F186" w14:textId="77777777" w:rsidR="007C6B4A" w:rsidRDefault="0091388F">
            <w:pPr>
              <w:rPr>
                <w:ins w:id="7" w:author="Blacketer, Clair" w:date="2019-01-15T13:01:00Z"/>
              </w:rPr>
            </w:pPr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_vocabulary_id</w:t>
            </w:r>
            <w:proofErr w:type="spellEnd"/>
            <w:r>
              <w:t xml:space="preserve"> = '</w:t>
            </w:r>
            <w:proofErr w:type="spellStart"/>
            <w:r>
              <w:t>RxNorm</w:t>
            </w:r>
            <w:proofErr w:type="spellEnd"/>
            <w:r>
              <w:t>'</w:t>
            </w:r>
          </w:p>
          <w:p w14:paraId="72758BC7" w14:textId="77777777" w:rsidR="007A69A2" w:rsidRDefault="007A69A2">
            <w:pPr>
              <w:rPr>
                <w:ins w:id="8" w:author="Blacketer, Clair" w:date="2019-01-15T13:01:00Z"/>
              </w:rPr>
            </w:pPr>
            <w:ins w:id="9" w:author="Blacketer, Clair" w:date="2019-01-15T13:01:00Z">
              <w:r>
                <w:t xml:space="preserve"> and </w:t>
              </w:r>
              <w:proofErr w:type="spellStart"/>
              <w:proofErr w:type="gramStart"/>
              <w:r>
                <w:t>ctvm.target</w:t>
              </w:r>
              <w:proofErr w:type="gramEnd"/>
              <w:r>
                <w:t>_invalid_reason</w:t>
              </w:r>
              <w:proofErr w:type="spellEnd"/>
              <w:r>
                <w:t xml:space="preserve"> is NULL</w:t>
              </w:r>
            </w:ins>
          </w:p>
          <w:p w14:paraId="228032ED" w14:textId="77777777" w:rsidR="007A69A2" w:rsidRDefault="007A69A2">
            <w:ins w:id="10" w:author="Blacketer, Clair" w:date="2019-01-15T13:01:00Z">
              <w:r>
                <w:t xml:space="preserve"> and </w:t>
              </w:r>
              <w:proofErr w:type="spellStart"/>
              <w:proofErr w:type="gramStart"/>
              <w:r>
                <w:t>ctvm.target</w:t>
              </w:r>
              <w:proofErr w:type="gramEnd"/>
              <w:r>
                <w:t>_standard_concept</w:t>
              </w:r>
              <w:proofErr w:type="spellEnd"/>
              <w:r>
                <w:t xml:space="preserve"> = ‘S’</w:t>
              </w:r>
            </w:ins>
          </w:p>
        </w:tc>
        <w:tc>
          <w:tcPr>
            <w:tcW w:w="0" w:type="auto"/>
          </w:tcPr>
          <w:p w14:paraId="2B2E7BA6" w14:textId="77777777" w:rsidR="007C6B4A" w:rsidRDefault="007C6B4A"/>
        </w:tc>
      </w:tr>
      <w:tr w:rsidR="007C6B4A" w14:paraId="3836355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EADA23F" w14:textId="77777777" w:rsidR="007C6B4A" w:rsidRDefault="0091388F">
            <w:proofErr w:type="spellStart"/>
            <w:r>
              <w:t>drug_exposure_start_date</w:t>
            </w:r>
            <w:proofErr w:type="spellEnd"/>
          </w:p>
        </w:tc>
        <w:tc>
          <w:tcPr>
            <w:tcW w:w="0" w:type="auto"/>
          </w:tcPr>
          <w:p w14:paraId="36360209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50F8E11F" w14:textId="77777777" w:rsidR="007C6B4A" w:rsidRDefault="007C6B4A"/>
        </w:tc>
        <w:tc>
          <w:tcPr>
            <w:tcW w:w="0" w:type="auto"/>
          </w:tcPr>
          <w:p w14:paraId="76E13188" w14:textId="77777777" w:rsidR="007C6B4A" w:rsidRDefault="007C6B4A"/>
        </w:tc>
      </w:tr>
      <w:tr w:rsidR="007C6B4A" w14:paraId="765C085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2A99CC8" w14:textId="77777777" w:rsidR="007C6B4A" w:rsidRDefault="0091388F">
            <w:proofErr w:type="spellStart"/>
            <w:r>
              <w:t>drug_exposure_start_datetime</w:t>
            </w:r>
            <w:proofErr w:type="spellEnd"/>
          </w:p>
        </w:tc>
        <w:tc>
          <w:tcPr>
            <w:tcW w:w="0" w:type="auto"/>
          </w:tcPr>
          <w:p w14:paraId="0FF06B64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1554A0CA" w14:textId="77777777" w:rsidR="007C6B4A" w:rsidRDefault="007C6B4A"/>
        </w:tc>
        <w:tc>
          <w:tcPr>
            <w:tcW w:w="0" w:type="auto"/>
          </w:tcPr>
          <w:p w14:paraId="6AA92778" w14:textId="77777777" w:rsidR="007C6B4A" w:rsidRDefault="007C6B4A"/>
        </w:tc>
      </w:tr>
      <w:tr w:rsidR="007C6B4A" w14:paraId="75A393E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3BA264A" w14:textId="77777777" w:rsidR="007C6B4A" w:rsidRDefault="0091388F">
            <w:proofErr w:type="spellStart"/>
            <w:r>
              <w:t>drug_exposure_end_date</w:t>
            </w:r>
            <w:proofErr w:type="spellEnd"/>
          </w:p>
        </w:tc>
        <w:tc>
          <w:tcPr>
            <w:tcW w:w="0" w:type="auto"/>
          </w:tcPr>
          <w:p w14:paraId="575BAF6F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73662B42" w14:textId="77777777" w:rsidR="007C6B4A" w:rsidRDefault="007C6B4A"/>
        </w:tc>
        <w:tc>
          <w:tcPr>
            <w:tcW w:w="0" w:type="auto"/>
          </w:tcPr>
          <w:p w14:paraId="31967F6F" w14:textId="77777777" w:rsidR="007C6B4A" w:rsidRDefault="007C6B4A"/>
        </w:tc>
      </w:tr>
      <w:tr w:rsidR="007C6B4A" w14:paraId="5B5FB2A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F6EB355" w14:textId="77777777" w:rsidR="007C6B4A" w:rsidRDefault="0091388F">
            <w:proofErr w:type="spellStart"/>
            <w:r>
              <w:t>drug_exposure_end_datetime</w:t>
            </w:r>
            <w:proofErr w:type="spellEnd"/>
          </w:p>
        </w:tc>
        <w:tc>
          <w:tcPr>
            <w:tcW w:w="0" w:type="auto"/>
          </w:tcPr>
          <w:p w14:paraId="74E27B3F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2F9F2902" w14:textId="77777777" w:rsidR="007C6B4A" w:rsidRDefault="007C6B4A"/>
        </w:tc>
        <w:tc>
          <w:tcPr>
            <w:tcW w:w="0" w:type="auto"/>
          </w:tcPr>
          <w:p w14:paraId="07F4F4CB" w14:textId="77777777" w:rsidR="007C6B4A" w:rsidRDefault="007C6B4A"/>
        </w:tc>
      </w:tr>
      <w:tr w:rsidR="007C6B4A" w14:paraId="738F96A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155EFF7" w14:textId="77777777" w:rsidR="007C6B4A" w:rsidRDefault="0091388F">
            <w:proofErr w:type="spellStart"/>
            <w:r>
              <w:t>verbatim_end_date</w:t>
            </w:r>
            <w:proofErr w:type="spellEnd"/>
          </w:p>
        </w:tc>
        <w:tc>
          <w:tcPr>
            <w:tcW w:w="0" w:type="auto"/>
          </w:tcPr>
          <w:p w14:paraId="58E37FCA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2AAA56E8" w14:textId="77777777" w:rsidR="007C6B4A" w:rsidRDefault="007C6B4A"/>
        </w:tc>
        <w:tc>
          <w:tcPr>
            <w:tcW w:w="0" w:type="auto"/>
          </w:tcPr>
          <w:p w14:paraId="63D4BE26" w14:textId="77777777" w:rsidR="007C6B4A" w:rsidRDefault="0091388F">
            <w:r>
              <w:t>NULL</w:t>
            </w:r>
          </w:p>
        </w:tc>
      </w:tr>
      <w:tr w:rsidR="007C6B4A" w14:paraId="2170C9B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93CFF2" w14:textId="77777777" w:rsidR="007C6B4A" w:rsidRDefault="0091388F">
            <w:proofErr w:type="spellStart"/>
            <w:r>
              <w:t>drug_type_concept_id</w:t>
            </w:r>
            <w:proofErr w:type="spellEnd"/>
          </w:p>
        </w:tc>
        <w:tc>
          <w:tcPr>
            <w:tcW w:w="0" w:type="auto"/>
          </w:tcPr>
          <w:p w14:paraId="4F9D6F2C" w14:textId="77777777" w:rsidR="007C6B4A" w:rsidRDefault="007C6B4A"/>
        </w:tc>
        <w:tc>
          <w:tcPr>
            <w:tcW w:w="0" w:type="auto"/>
          </w:tcPr>
          <w:p w14:paraId="65BED947" w14:textId="77777777" w:rsidR="007C6B4A" w:rsidRDefault="007C6B4A"/>
        </w:tc>
        <w:tc>
          <w:tcPr>
            <w:tcW w:w="0" w:type="auto"/>
          </w:tcPr>
          <w:p w14:paraId="65A26104" w14:textId="77777777" w:rsidR="007C6B4A" w:rsidRDefault="0091388F">
            <w:r>
              <w:t>581452</w:t>
            </w:r>
          </w:p>
        </w:tc>
      </w:tr>
      <w:tr w:rsidR="007C6B4A" w14:paraId="518AD7B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F67313" w14:textId="77777777" w:rsidR="007C6B4A" w:rsidRDefault="0091388F"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14:paraId="4FA98FB2" w14:textId="77777777" w:rsidR="007C6B4A" w:rsidRDefault="007C6B4A"/>
        </w:tc>
        <w:tc>
          <w:tcPr>
            <w:tcW w:w="0" w:type="auto"/>
          </w:tcPr>
          <w:p w14:paraId="36FA79CE" w14:textId="77777777" w:rsidR="007C6B4A" w:rsidRDefault="007C6B4A"/>
        </w:tc>
        <w:tc>
          <w:tcPr>
            <w:tcW w:w="0" w:type="auto"/>
          </w:tcPr>
          <w:p w14:paraId="421F9B05" w14:textId="77777777" w:rsidR="007C6B4A" w:rsidRDefault="0091388F">
            <w:r>
              <w:t>NULL</w:t>
            </w:r>
          </w:p>
        </w:tc>
      </w:tr>
      <w:tr w:rsidR="007C6B4A" w14:paraId="3DBF676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82A3EE" w14:textId="77777777" w:rsidR="007C6B4A" w:rsidRDefault="0091388F">
            <w:r>
              <w:t>refills</w:t>
            </w:r>
          </w:p>
        </w:tc>
        <w:tc>
          <w:tcPr>
            <w:tcW w:w="0" w:type="auto"/>
          </w:tcPr>
          <w:p w14:paraId="6CD7C57D" w14:textId="77777777" w:rsidR="007C6B4A" w:rsidRDefault="007C6B4A"/>
        </w:tc>
        <w:tc>
          <w:tcPr>
            <w:tcW w:w="0" w:type="auto"/>
          </w:tcPr>
          <w:p w14:paraId="2CC0390F" w14:textId="77777777" w:rsidR="007C6B4A" w:rsidRDefault="007C6B4A"/>
        </w:tc>
        <w:tc>
          <w:tcPr>
            <w:tcW w:w="0" w:type="auto"/>
          </w:tcPr>
          <w:p w14:paraId="6559B69C" w14:textId="77777777" w:rsidR="007C6B4A" w:rsidRDefault="0091388F">
            <w:r>
              <w:t>0</w:t>
            </w:r>
          </w:p>
        </w:tc>
      </w:tr>
      <w:tr w:rsidR="007C6B4A" w14:paraId="40091CA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2EF7186" w14:textId="77777777" w:rsidR="007C6B4A" w:rsidRDefault="0091388F">
            <w:r>
              <w:t>quantity</w:t>
            </w:r>
          </w:p>
        </w:tc>
        <w:tc>
          <w:tcPr>
            <w:tcW w:w="0" w:type="auto"/>
          </w:tcPr>
          <w:p w14:paraId="66E312F8" w14:textId="77777777" w:rsidR="007C6B4A" w:rsidRDefault="007C6B4A"/>
        </w:tc>
        <w:tc>
          <w:tcPr>
            <w:tcW w:w="0" w:type="auto"/>
          </w:tcPr>
          <w:p w14:paraId="305BA683" w14:textId="77777777" w:rsidR="007C6B4A" w:rsidRDefault="007C6B4A"/>
        </w:tc>
        <w:tc>
          <w:tcPr>
            <w:tcW w:w="0" w:type="auto"/>
          </w:tcPr>
          <w:p w14:paraId="470FB114" w14:textId="77777777" w:rsidR="007C6B4A" w:rsidRDefault="0091388F">
            <w:r>
              <w:t>0</w:t>
            </w:r>
          </w:p>
        </w:tc>
      </w:tr>
      <w:tr w:rsidR="007C6B4A" w14:paraId="7CD521C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9D7BC7" w14:textId="77777777" w:rsidR="007C6B4A" w:rsidRDefault="0091388F">
            <w:proofErr w:type="spellStart"/>
            <w:r>
              <w:t>days_supply</w:t>
            </w:r>
            <w:proofErr w:type="spellEnd"/>
          </w:p>
        </w:tc>
        <w:tc>
          <w:tcPr>
            <w:tcW w:w="0" w:type="auto"/>
          </w:tcPr>
          <w:p w14:paraId="0CA248DA" w14:textId="77777777" w:rsidR="007C6B4A" w:rsidRDefault="007C6B4A"/>
        </w:tc>
        <w:tc>
          <w:tcPr>
            <w:tcW w:w="0" w:type="auto"/>
          </w:tcPr>
          <w:p w14:paraId="48D19894" w14:textId="77777777" w:rsidR="007C6B4A" w:rsidRDefault="007C6B4A"/>
        </w:tc>
        <w:tc>
          <w:tcPr>
            <w:tcW w:w="0" w:type="auto"/>
          </w:tcPr>
          <w:p w14:paraId="2BD74740" w14:textId="77777777" w:rsidR="007C6B4A" w:rsidRDefault="0091388F">
            <w:r>
              <w:t>0</w:t>
            </w:r>
          </w:p>
        </w:tc>
      </w:tr>
      <w:tr w:rsidR="007C6B4A" w14:paraId="749E0E6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7E1D6C" w14:textId="77777777" w:rsidR="007C6B4A" w:rsidRDefault="0091388F">
            <w:r>
              <w:t>sig</w:t>
            </w:r>
          </w:p>
        </w:tc>
        <w:tc>
          <w:tcPr>
            <w:tcW w:w="0" w:type="auto"/>
          </w:tcPr>
          <w:p w14:paraId="5C3B8662" w14:textId="77777777" w:rsidR="007C6B4A" w:rsidRDefault="007C6B4A"/>
        </w:tc>
        <w:tc>
          <w:tcPr>
            <w:tcW w:w="0" w:type="auto"/>
          </w:tcPr>
          <w:p w14:paraId="729F48BF" w14:textId="77777777" w:rsidR="007C6B4A" w:rsidRDefault="007C6B4A"/>
        </w:tc>
        <w:tc>
          <w:tcPr>
            <w:tcW w:w="0" w:type="auto"/>
          </w:tcPr>
          <w:p w14:paraId="63B6BDD9" w14:textId="77777777" w:rsidR="007C6B4A" w:rsidRDefault="0091388F">
            <w:r>
              <w:t>NULL</w:t>
            </w:r>
          </w:p>
        </w:tc>
      </w:tr>
      <w:tr w:rsidR="007C6B4A" w14:paraId="26702E9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E9BD784" w14:textId="77777777" w:rsidR="007C6B4A" w:rsidRDefault="0091388F">
            <w:proofErr w:type="spellStart"/>
            <w:r>
              <w:t>route_concept_id</w:t>
            </w:r>
            <w:proofErr w:type="spellEnd"/>
          </w:p>
        </w:tc>
        <w:tc>
          <w:tcPr>
            <w:tcW w:w="0" w:type="auto"/>
          </w:tcPr>
          <w:p w14:paraId="6BA7C914" w14:textId="77777777" w:rsidR="007C6B4A" w:rsidRDefault="007C6B4A"/>
        </w:tc>
        <w:tc>
          <w:tcPr>
            <w:tcW w:w="0" w:type="auto"/>
          </w:tcPr>
          <w:p w14:paraId="1ED9F449" w14:textId="77777777" w:rsidR="007C6B4A" w:rsidRDefault="007C6B4A"/>
        </w:tc>
        <w:tc>
          <w:tcPr>
            <w:tcW w:w="0" w:type="auto"/>
          </w:tcPr>
          <w:p w14:paraId="2A7D5D47" w14:textId="77777777" w:rsidR="007C6B4A" w:rsidRDefault="0091388F">
            <w:r>
              <w:t>0</w:t>
            </w:r>
          </w:p>
        </w:tc>
      </w:tr>
      <w:tr w:rsidR="007C6B4A" w14:paraId="43114BF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B7D00A" w14:textId="77777777" w:rsidR="007C6B4A" w:rsidRDefault="0091388F">
            <w:proofErr w:type="spellStart"/>
            <w:r>
              <w:t>lot_number</w:t>
            </w:r>
            <w:proofErr w:type="spellEnd"/>
          </w:p>
        </w:tc>
        <w:tc>
          <w:tcPr>
            <w:tcW w:w="0" w:type="auto"/>
          </w:tcPr>
          <w:p w14:paraId="7EB4D52A" w14:textId="77777777" w:rsidR="007C6B4A" w:rsidRDefault="007C6B4A"/>
        </w:tc>
        <w:tc>
          <w:tcPr>
            <w:tcW w:w="0" w:type="auto"/>
          </w:tcPr>
          <w:p w14:paraId="7A629BAC" w14:textId="77777777" w:rsidR="007C6B4A" w:rsidRDefault="007C6B4A"/>
        </w:tc>
        <w:tc>
          <w:tcPr>
            <w:tcW w:w="0" w:type="auto"/>
          </w:tcPr>
          <w:p w14:paraId="33FB1996" w14:textId="77777777" w:rsidR="007C6B4A" w:rsidRDefault="0091388F">
            <w:r>
              <w:t>0</w:t>
            </w:r>
          </w:p>
        </w:tc>
      </w:tr>
      <w:tr w:rsidR="007C6B4A" w14:paraId="0E04716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9BE640" w14:textId="77777777" w:rsidR="007C6B4A" w:rsidRDefault="0091388F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3CDCDC79" w14:textId="77777777" w:rsidR="007C6B4A" w:rsidRDefault="007C6B4A"/>
        </w:tc>
        <w:tc>
          <w:tcPr>
            <w:tcW w:w="0" w:type="auto"/>
          </w:tcPr>
          <w:p w14:paraId="0002E2C8" w14:textId="77777777" w:rsidR="007C6B4A" w:rsidRDefault="007C6B4A"/>
        </w:tc>
        <w:tc>
          <w:tcPr>
            <w:tcW w:w="0" w:type="auto"/>
          </w:tcPr>
          <w:p w14:paraId="09C2B773" w14:textId="77777777" w:rsidR="007C6B4A" w:rsidRDefault="0091388F">
            <w:r>
              <w:t>0</w:t>
            </w:r>
          </w:p>
        </w:tc>
      </w:tr>
      <w:tr w:rsidR="007C6B4A" w14:paraId="03F0ABC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7E32D5" w14:textId="77777777" w:rsidR="007C6B4A" w:rsidRDefault="0091388F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1370F6A4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6FB29C36" w14:textId="77777777" w:rsidR="007C6B4A" w:rsidRDefault="0091388F">
            <w:r>
              <w:t xml:space="preserve">Lookup </w:t>
            </w:r>
            <w:proofErr w:type="spellStart"/>
            <w:r>
              <w:t>visit_occurrence_id</w:t>
            </w:r>
            <w:proofErr w:type="spellEnd"/>
            <w:r>
              <w:t xml:space="preserve"> using encounter, joining to temp table defined in </w:t>
            </w:r>
            <w:proofErr w:type="spellStart"/>
            <w:r>
              <w:t>AllVisitTable.sql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21FAB05" w14:textId="77777777" w:rsidR="007C6B4A" w:rsidRDefault="007C6B4A"/>
        </w:tc>
      </w:tr>
      <w:tr w:rsidR="007C6B4A" w14:paraId="504D54A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FA6CF3" w14:textId="77777777" w:rsidR="007C6B4A" w:rsidRDefault="0091388F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1C326B97" w14:textId="77777777" w:rsidR="007C6B4A" w:rsidRDefault="007C6B4A"/>
        </w:tc>
        <w:tc>
          <w:tcPr>
            <w:tcW w:w="0" w:type="auto"/>
          </w:tcPr>
          <w:p w14:paraId="55563401" w14:textId="77777777" w:rsidR="007C6B4A" w:rsidRDefault="007C6B4A"/>
        </w:tc>
        <w:tc>
          <w:tcPr>
            <w:tcW w:w="0" w:type="auto"/>
          </w:tcPr>
          <w:p w14:paraId="6715F462" w14:textId="77777777" w:rsidR="007C6B4A" w:rsidRDefault="0091388F">
            <w:r>
              <w:t>0</w:t>
            </w:r>
          </w:p>
        </w:tc>
      </w:tr>
      <w:tr w:rsidR="007C6B4A" w14:paraId="5EE6B2A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B47616" w14:textId="77777777" w:rsidR="007C6B4A" w:rsidRDefault="0091388F">
            <w:proofErr w:type="spellStart"/>
            <w:r>
              <w:t>drug_source_value</w:t>
            </w:r>
            <w:proofErr w:type="spellEnd"/>
          </w:p>
        </w:tc>
        <w:tc>
          <w:tcPr>
            <w:tcW w:w="0" w:type="auto"/>
          </w:tcPr>
          <w:p w14:paraId="4322FC6A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303A40DB" w14:textId="77777777" w:rsidR="007C6B4A" w:rsidRDefault="007C6B4A"/>
        </w:tc>
        <w:tc>
          <w:tcPr>
            <w:tcW w:w="0" w:type="auto"/>
          </w:tcPr>
          <w:p w14:paraId="45D6DCF0" w14:textId="77777777" w:rsidR="007C6B4A" w:rsidRDefault="007C6B4A"/>
        </w:tc>
      </w:tr>
      <w:tr w:rsidR="007C6B4A" w14:paraId="2A983E6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61D910" w14:textId="77777777" w:rsidR="007C6B4A" w:rsidRDefault="0091388F">
            <w:proofErr w:type="spellStart"/>
            <w:r>
              <w:t>drug_source_concept_id</w:t>
            </w:r>
            <w:proofErr w:type="spellEnd"/>
          </w:p>
        </w:tc>
        <w:tc>
          <w:tcPr>
            <w:tcW w:w="0" w:type="auto"/>
          </w:tcPr>
          <w:p w14:paraId="6BD10D75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4DFE28C1" w14:textId="77777777" w:rsidR="007C6B4A" w:rsidRDefault="0091388F">
            <w:r>
              <w:t xml:space="preserve">Use code to lookup </w:t>
            </w:r>
            <w:proofErr w:type="spellStart"/>
            <w:r>
              <w:t>source_concept_id</w:t>
            </w:r>
            <w:proofErr w:type="spellEnd"/>
            <w:r>
              <w:t xml:space="preserve"> in CTE_SOURCE_VOCAB_MAP:</w:t>
            </w:r>
          </w:p>
          <w:p w14:paraId="2A6E59A5" w14:textId="77777777" w:rsidR="007C6B4A" w:rsidRDefault="007C6B4A"/>
          <w:p w14:paraId="6671C723" w14:textId="77777777" w:rsidR="007C6B4A" w:rsidRDefault="0091388F">
            <w:r>
              <w:lastRenderedPageBreak/>
              <w:t xml:space="preserve"> select </w:t>
            </w:r>
            <w:proofErr w:type="spellStart"/>
            <w:proofErr w:type="gramStart"/>
            <w:r>
              <w:t>csvm.source</w:t>
            </w:r>
            <w:proofErr w:type="gramEnd"/>
            <w:r>
              <w:t>_concept_id</w:t>
            </w:r>
            <w:proofErr w:type="spellEnd"/>
          </w:p>
          <w:p w14:paraId="35F16C65" w14:textId="77777777" w:rsidR="007C6B4A" w:rsidRDefault="0091388F">
            <w:r>
              <w:t xml:space="preserve">   from </w:t>
            </w:r>
            <w:proofErr w:type="spellStart"/>
            <w:r>
              <w:t>cte_source_vocab_map</w:t>
            </w:r>
            <w:proofErr w:type="spellEnd"/>
            <w:r>
              <w:t xml:space="preserve"> </w:t>
            </w:r>
            <w:proofErr w:type="spellStart"/>
            <w:r>
              <w:t>csvm</w:t>
            </w:r>
            <w:proofErr w:type="spellEnd"/>
          </w:p>
          <w:p w14:paraId="09D84100" w14:textId="77777777" w:rsidR="007C6B4A" w:rsidRDefault="0091388F">
            <w:r>
              <w:t xml:space="preserve">    join conditions c</w:t>
            </w:r>
          </w:p>
          <w:p w14:paraId="48425C77" w14:textId="77777777" w:rsidR="007C6B4A" w:rsidRDefault="0091388F">
            <w:r>
              <w:t xml:space="preserve">      on </w:t>
            </w:r>
            <w:proofErr w:type="spellStart"/>
            <w:proofErr w:type="gramStart"/>
            <w:r>
              <w:t>csvm.source</w:t>
            </w:r>
            <w:proofErr w:type="gramEnd"/>
            <w:r>
              <w:t>_code</w:t>
            </w:r>
            <w:proofErr w:type="spellEnd"/>
            <w:r>
              <w:t xml:space="preserve">                 = </w:t>
            </w:r>
            <w:proofErr w:type="spellStart"/>
            <w:r>
              <w:t>c.code</w:t>
            </w:r>
            <w:proofErr w:type="spellEnd"/>
          </w:p>
          <w:p w14:paraId="34E2154D" w14:textId="77777777" w:rsidR="007C6B4A" w:rsidRDefault="0091388F">
            <w:r>
              <w:t xml:space="preserve">    and </w:t>
            </w:r>
            <w:proofErr w:type="spellStart"/>
            <w:proofErr w:type="gramStart"/>
            <w:r>
              <w:t>csvm.source</w:t>
            </w:r>
            <w:proofErr w:type="gramEnd"/>
            <w:r>
              <w:t>_vocabulary_id</w:t>
            </w:r>
            <w:proofErr w:type="spellEnd"/>
            <w:r>
              <w:t xml:space="preserve">  = </w:t>
            </w:r>
            <w:commentRangeStart w:id="11"/>
            <w:del w:id="12" w:author="Blacketer, Clair" w:date="2019-01-15T13:02:00Z">
              <w:r w:rsidDel="007A69A2">
                <w:delText>'RxNorm'</w:delText>
              </w:r>
            </w:del>
            <w:ins w:id="13" w:author="Blacketer, Clair" w:date="2019-01-15T13:02:00Z">
              <w:r w:rsidR="007A69A2">
                <w:t>'</w:t>
              </w:r>
              <w:r w:rsidR="007A69A2">
                <w:t>SNOMED</w:t>
              </w:r>
              <w:commentRangeEnd w:id="11"/>
              <w:r w:rsidR="007A69A2">
                <w:rPr>
                  <w:rStyle w:val="CommentReference"/>
                </w:rPr>
                <w:commentReference w:id="11"/>
              </w:r>
              <w:r w:rsidR="007A69A2">
                <w:t>'</w:t>
              </w:r>
            </w:ins>
          </w:p>
        </w:tc>
        <w:tc>
          <w:tcPr>
            <w:tcW w:w="0" w:type="auto"/>
          </w:tcPr>
          <w:p w14:paraId="6057FD2B" w14:textId="77777777" w:rsidR="007C6B4A" w:rsidRDefault="007C6B4A"/>
        </w:tc>
      </w:tr>
      <w:tr w:rsidR="007C6B4A" w14:paraId="4E1FF0C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D9FB357" w14:textId="77777777" w:rsidR="007C6B4A" w:rsidRDefault="0091388F">
            <w:proofErr w:type="spellStart"/>
            <w:r>
              <w:t>route_source_value</w:t>
            </w:r>
            <w:proofErr w:type="spellEnd"/>
          </w:p>
        </w:tc>
        <w:tc>
          <w:tcPr>
            <w:tcW w:w="0" w:type="auto"/>
          </w:tcPr>
          <w:p w14:paraId="62AFDEFB" w14:textId="77777777" w:rsidR="007C6B4A" w:rsidRDefault="007C6B4A"/>
        </w:tc>
        <w:tc>
          <w:tcPr>
            <w:tcW w:w="0" w:type="auto"/>
          </w:tcPr>
          <w:p w14:paraId="100A1CE0" w14:textId="77777777" w:rsidR="007C6B4A" w:rsidRDefault="007C6B4A"/>
        </w:tc>
        <w:tc>
          <w:tcPr>
            <w:tcW w:w="0" w:type="auto"/>
          </w:tcPr>
          <w:p w14:paraId="6F02811C" w14:textId="77777777" w:rsidR="007C6B4A" w:rsidRDefault="0091388F">
            <w:r>
              <w:t>NULL</w:t>
            </w:r>
          </w:p>
        </w:tc>
      </w:tr>
      <w:tr w:rsidR="007C6B4A" w14:paraId="333DC64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A65DC63" w14:textId="77777777" w:rsidR="007C6B4A" w:rsidRDefault="0091388F">
            <w:proofErr w:type="spellStart"/>
            <w:r>
              <w:t>dose_unit_source_value</w:t>
            </w:r>
            <w:proofErr w:type="spellEnd"/>
          </w:p>
        </w:tc>
        <w:tc>
          <w:tcPr>
            <w:tcW w:w="0" w:type="auto"/>
          </w:tcPr>
          <w:p w14:paraId="70C49BBA" w14:textId="77777777" w:rsidR="007C6B4A" w:rsidRDefault="007C6B4A"/>
        </w:tc>
        <w:tc>
          <w:tcPr>
            <w:tcW w:w="0" w:type="auto"/>
          </w:tcPr>
          <w:p w14:paraId="41971FA3" w14:textId="77777777" w:rsidR="007C6B4A" w:rsidRDefault="007C6B4A"/>
        </w:tc>
        <w:tc>
          <w:tcPr>
            <w:tcW w:w="0" w:type="auto"/>
          </w:tcPr>
          <w:p w14:paraId="5DA58DCC" w14:textId="77777777" w:rsidR="007C6B4A" w:rsidRDefault="0091388F">
            <w:r>
              <w:t>NULL</w:t>
            </w:r>
          </w:p>
        </w:tc>
      </w:tr>
    </w:tbl>
    <w:p w14:paraId="63ECF666" w14:textId="77777777" w:rsidR="007C6B4A" w:rsidRDefault="0091388F">
      <w:r>
        <w:rPr>
          <w:sz w:val="28"/>
        </w:rPr>
        <w:t>Reading from medications.csv</w:t>
      </w:r>
    </w:p>
    <w:p w14:paraId="14B58804" w14:textId="77777777" w:rsidR="007C6B4A" w:rsidRDefault="0091388F">
      <w:r>
        <w:rPr>
          <w:noProof/>
        </w:rPr>
        <w:drawing>
          <wp:inline distT="0" distB="0" distL="0" distR="0" wp14:anchorId="06578D79" wp14:editId="67DB1998">
            <wp:extent cx="5715000" cy="4457700"/>
            <wp:effectExtent l="0" t="0" r="0" b="0"/>
            <wp:docPr id="5" name="Picture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4"/>
        <w:gridCol w:w="981"/>
        <w:gridCol w:w="3993"/>
        <w:gridCol w:w="1582"/>
      </w:tblGrid>
      <w:tr w:rsidR="007C6B4A" w14:paraId="72A549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132FB695" w14:textId="77777777" w:rsidR="007C6B4A" w:rsidRDefault="0091388F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287C1D4A" w14:textId="77777777" w:rsidR="007C6B4A" w:rsidRDefault="0091388F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3C7C6B56" w14:textId="77777777" w:rsidR="007C6B4A" w:rsidRDefault="0091388F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0C2E98B7" w14:textId="77777777" w:rsidR="007C6B4A" w:rsidRDefault="0091388F">
            <w:r>
              <w:t>Comment</w:t>
            </w:r>
          </w:p>
        </w:tc>
      </w:tr>
      <w:tr w:rsidR="007C6B4A" w14:paraId="6B748F5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9F2FD48" w14:textId="77777777" w:rsidR="007C6B4A" w:rsidRDefault="0091388F">
            <w:proofErr w:type="spellStart"/>
            <w:r>
              <w:t>drug_exposure_id</w:t>
            </w:r>
            <w:proofErr w:type="spellEnd"/>
          </w:p>
        </w:tc>
        <w:tc>
          <w:tcPr>
            <w:tcW w:w="0" w:type="auto"/>
          </w:tcPr>
          <w:p w14:paraId="09EB96E4" w14:textId="77777777" w:rsidR="007C6B4A" w:rsidRDefault="007C6B4A"/>
        </w:tc>
        <w:tc>
          <w:tcPr>
            <w:tcW w:w="0" w:type="auto"/>
          </w:tcPr>
          <w:p w14:paraId="2E08533D" w14:textId="77777777" w:rsidR="007C6B4A" w:rsidRDefault="007C6B4A"/>
        </w:tc>
        <w:tc>
          <w:tcPr>
            <w:tcW w:w="0" w:type="auto"/>
          </w:tcPr>
          <w:p w14:paraId="106E1DA9" w14:textId="77777777" w:rsidR="007C6B4A" w:rsidRDefault="0091388F">
            <w:r>
              <w:t>Autogenerate</w:t>
            </w:r>
          </w:p>
        </w:tc>
      </w:tr>
      <w:tr w:rsidR="007C6B4A" w14:paraId="6C9A754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1AC1096" w14:textId="77777777" w:rsidR="007C6B4A" w:rsidRDefault="0091388F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710540CD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7193F17B" w14:textId="77777777" w:rsidR="007C6B4A" w:rsidRDefault="0091388F">
            <w:r>
              <w:t xml:space="preserve">Map by mapping </w:t>
            </w:r>
            <w:proofErr w:type="spellStart"/>
            <w:proofErr w:type="gramStart"/>
            <w:r>
              <w:lastRenderedPageBreak/>
              <w:t>person.person</w:t>
            </w:r>
            <w:proofErr w:type="gramEnd"/>
            <w:r>
              <w:t>_source_value</w:t>
            </w:r>
            <w:proofErr w:type="spellEnd"/>
            <w:r>
              <w:t xml:space="preserve"> to patient.</w:t>
            </w:r>
          </w:p>
          <w:p w14:paraId="53A3E302" w14:textId="77777777" w:rsidR="007C6B4A" w:rsidRDefault="0091388F">
            <w:r>
              <w:t xml:space="preserve">Find </w:t>
            </w:r>
            <w:proofErr w:type="spellStart"/>
            <w:proofErr w:type="gramStart"/>
            <w:r>
              <w:t>person.person</w:t>
            </w:r>
            <w:proofErr w:type="gramEnd"/>
            <w:r>
              <w:t>_id</w:t>
            </w:r>
            <w:proofErr w:type="spellEnd"/>
            <w:r>
              <w:t xml:space="preserve"> by mapping </w:t>
            </w:r>
            <w:proofErr w:type="spellStart"/>
            <w:r>
              <w:t>encouters.patient</w:t>
            </w:r>
            <w:proofErr w:type="spellEnd"/>
            <w:r>
              <w:t xml:space="preserve"> to </w:t>
            </w:r>
            <w:proofErr w:type="spellStart"/>
            <w:r>
              <w:t>person.person_source_value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5148B026" w14:textId="77777777" w:rsidR="007C6B4A" w:rsidRDefault="007C6B4A"/>
        </w:tc>
      </w:tr>
      <w:tr w:rsidR="007C6B4A" w14:paraId="530A851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C91E59A" w14:textId="77777777" w:rsidR="007C6B4A" w:rsidRDefault="0091388F">
            <w:proofErr w:type="spellStart"/>
            <w:r>
              <w:t>drug_concept_id</w:t>
            </w:r>
            <w:proofErr w:type="spellEnd"/>
          </w:p>
        </w:tc>
        <w:tc>
          <w:tcPr>
            <w:tcW w:w="0" w:type="auto"/>
          </w:tcPr>
          <w:p w14:paraId="042249CC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3275CC89" w14:textId="77777777" w:rsidR="007C6B4A" w:rsidRDefault="0091388F">
            <w:r>
              <w:t xml:space="preserve">Use code to lookup </w:t>
            </w:r>
            <w:proofErr w:type="spellStart"/>
            <w:r>
              <w:t>target_concept_id</w:t>
            </w:r>
            <w:proofErr w:type="spellEnd"/>
            <w:r>
              <w:t xml:space="preserve"> in CTE_TARGET_VOCAB_MAP:</w:t>
            </w:r>
          </w:p>
          <w:p w14:paraId="6C346ACD" w14:textId="77777777" w:rsidR="007C6B4A" w:rsidRDefault="007C6B4A"/>
          <w:p w14:paraId="31F21BCE" w14:textId="77777777" w:rsidR="007C6B4A" w:rsidRDefault="0091388F">
            <w:r>
              <w:t xml:space="preserve">select </w:t>
            </w:r>
            <w:proofErr w:type="spellStart"/>
            <w:proofErr w:type="gramStart"/>
            <w:r>
              <w:t>ctvm.target</w:t>
            </w:r>
            <w:proofErr w:type="gramEnd"/>
            <w:r>
              <w:t>_concept_id</w:t>
            </w:r>
            <w:proofErr w:type="spellEnd"/>
          </w:p>
          <w:p w14:paraId="302185E1" w14:textId="77777777" w:rsidR="007C6B4A" w:rsidRDefault="0091388F">
            <w:r>
              <w:t xml:space="preserve">  from medications m</w:t>
            </w:r>
          </w:p>
          <w:p w14:paraId="1119CCA0" w14:textId="77777777" w:rsidR="007C6B4A" w:rsidRDefault="0091388F">
            <w:r>
              <w:t xml:space="preserve">   join </w:t>
            </w:r>
            <w:proofErr w:type="spellStart"/>
            <w:r>
              <w:t>cte_target_vocab_map</w:t>
            </w:r>
            <w:proofErr w:type="spellEnd"/>
            <w:r>
              <w:t xml:space="preserve"> </w:t>
            </w:r>
            <w:proofErr w:type="spellStart"/>
            <w:r>
              <w:t>ctvm</w:t>
            </w:r>
            <w:proofErr w:type="spellEnd"/>
          </w:p>
          <w:p w14:paraId="25CBDF55" w14:textId="77777777" w:rsidR="007C6B4A" w:rsidRDefault="0091388F">
            <w:r>
              <w:t xml:space="preserve">     on </w:t>
            </w:r>
            <w:proofErr w:type="spellStart"/>
            <w:proofErr w:type="gramStart"/>
            <w:r>
              <w:t>ctvm.source</w:t>
            </w:r>
            <w:proofErr w:type="gramEnd"/>
            <w:r>
              <w:t>_code</w:t>
            </w:r>
            <w:proofErr w:type="spellEnd"/>
            <w:r>
              <w:t xml:space="preserve">               = </w:t>
            </w:r>
            <w:proofErr w:type="spellStart"/>
            <w:r>
              <w:t>m.code</w:t>
            </w:r>
            <w:proofErr w:type="spellEnd"/>
          </w:p>
          <w:p w14:paraId="1943851E" w14:textId="77777777" w:rsidR="007C6B4A" w:rsidRDefault="0091388F"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_domain_id</w:t>
            </w:r>
            <w:proofErr w:type="spellEnd"/>
            <w:r>
              <w:t xml:space="preserve">        = 'Drug'</w:t>
            </w:r>
          </w:p>
          <w:p w14:paraId="4E567D14" w14:textId="77777777" w:rsidR="007C6B4A" w:rsidRDefault="0091388F">
            <w:pPr>
              <w:rPr>
                <w:ins w:id="14" w:author="Blacketer, Clair" w:date="2019-01-15T13:04:00Z"/>
              </w:rPr>
            </w:pPr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_vocabulary_id</w:t>
            </w:r>
            <w:proofErr w:type="spellEnd"/>
            <w:r>
              <w:t xml:space="preserve">  = '</w:t>
            </w:r>
            <w:proofErr w:type="spellStart"/>
            <w:r>
              <w:t>RxNorm</w:t>
            </w:r>
            <w:proofErr w:type="spellEnd"/>
            <w:r>
              <w:t>'</w:t>
            </w:r>
          </w:p>
          <w:p w14:paraId="67095668" w14:textId="77777777" w:rsidR="007A69A2" w:rsidRDefault="007A69A2">
            <w:pPr>
              <w:rPr>
                <w:ins w:id="15" w:author="Blacketer, Clair" w:date="2019-01-15T13:04:00Z"/>
              </w:rPr>
            </w:pPr>
            <w:ins w:id="16" w:author="Blacketer, Clair" w:date="2019-01-15T13:04:00Z">
              <w:r>
                <w:t xml:space="preserve"> and </w:t>
              </w:r>
              <w:proofErr w:type="spellStart"/>
              <w:proofErr w:type="gramStart"/>
              <w:r>
                <w:t>ctvm.target</w:t>
              </w:r>
              <w:proofErr w:type="gramEnd"/>
              <w:r>
                <w:t>_invalid_reason</w:t>
              </w:r>
              <w:proofErr w:type="spellEnd"/>
              <w:r>
                <w:t xml:space="preserve"> is NULL</w:t>
              </w:r>
            </w:ins>
          </w:p>
          <w:p w14:paraId="6C44D46E" w14:textId="77777777" w:rsidR="007A69A2" w:rsidRDefault="007A69A2">
            <w:ins w:id="17" w:author="Blacketer, Clair" w:date="2019-01-15T13:04:00Z">
              <w:r>
                <w:t xml:space="preserve"> and </w:t>
              </w:r>
              <w:proofErr w:type="spellStart"/>
              <w:proofErr w:type="gramStart"/>
              <w:r>
                <w:t>ctvm.target</w:t>
              </w:r>
              <w:proofErr w:type="gramEnd"/>
              <w:r>
                <w:t>_standard_concept</w:t>
              </w:r>
              <w:proofErr w:type="spellEnd"/>
              <w:r>
                <w:t xml:space="preserve"> = ‘S’</w:t>
              </w:r>
            </w:ins>
          </w:p>
        </w:tc>
        <w:tc>
          <w:tcPr>
            <w:tcW w:w="0" w:type="auto"/>
          </w:tcPr>
          <w:p w14:paraId="27967B72" w14:textId="77777777" w:rsidR="007C6B4A" w:rsidRDefault="007C6B4A"/>
        </w:tc>
      </w:tr>
      <w:tr w:rsidR="007C6B4A" w14:paraId="155E629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5A020BD" w14:textId="77777777" w:rsidR="007C6B4A" w:rsidRDefault="0091388F">
            <w:proofErr w:type="spellStart"/>
            <w:r>
              <w:t>drug_exposure_start_date</w:t>
            </w:r>
            <w:proofErr w:type="spellEnd"/>
          </w:p>
        </w:tc>
        <w:tc>
          <w:tcPr>
            <w:tcW w:w="0" w:type="auto"/>
          </w:tcPr>
          <w:p w14:paraId="7B14CFA5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686ED6BD" w14:textId="77777777" w:rsidR="007C6B4A" w:rsidRDefault="007C6B4A"/>
        </w:tc>
        <w:tc>
          <w:tcPr>
            <w:tcW w:w="0" w:type="auto"/>
          </w:tcPr>
          <w:p w14:paraId="7F30FCC7" w14:textId="77777777" w:rsidR="007C6B4A" w:rsidRDefault="007C6B4A"/>
        </w:tc>
      </w:tr>
      <w:tr w:rsidR="007C6B4A" w14:paraId="07ADA30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0FA18D8" w14:textId="77777777" w:rsidR="007C6B4A" w:rsidRDefault="0091388F">
            <w:proofErr w:type="spellStart"/>
            <w:r>
              <w:t>drug_exposure_start_datetime</w:t>
            </w:r>
            <w:proofErr w:type="spellEnd"/>
          </w:p>
        </w:tc>
        <w:tc>
          <w:tcPr>
            <w:tcW w:w="0" w:type="auto"/>
          </w:tcPr>
          <w:p w14:paraId="75980150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63775B03" w14:textId="77777777" w:rsidR="007C6B4A" w:rsidRDefault="007C6B4A"/>
        </w:tc>
        <w:tc>
          <w:tcPr>
            <w:tcW w:w="0" w:type="auto"/>
          </w:tcPr>
          <w:p w14:paraId="74EB7327" w14:textId="77777777" w:rsidR="007C6B4A" w:rsidRDefault="007C6B4A"/>
        </w:tc>
      </w:tr>
      <w:tr w:rsidR="007C6B4A" w14:paraId="4747125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B54AAD9" w14:textId="77777777" w:rsidR="007C6B4A" w:rsidRDefault="0091388F">
            <w:proofErr w:type="spellStart"/>
            <w:r>
              <w:t>drug_exposure_end_date</w:t>
            </w:r>
            <w:proofErr w:type="spellEnd"/>
          </w:p>
        </w:tc>
        <w:tc>
          <w:tcPr>
            <w:tcW w:w="0" w:type="auto"/>
          </w:tcPr>
          <w:p w14:paraId="6A2B161B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11FBEA65" w14:textId="77777777" w:rsidR="007C6B4A" w:rsidRDefault="007C6B4A"/>
        </w:tc>
        <w:tc>
          <w:tcPr>
            <w:tcW w:w="0" w:type="auto"/>
          </w:tcPr>
          <w:p w14:paraId="085BDD57" w14:textId="77777777" w:rsidR="007C6B4A" w:rsidRDefault="007C6B4A"/>
        </w:tc>
      </w:tr>
      <w:tr w:rsidR="007C6B4A" w14:paraId="5B5CDF1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989018" w14:textId="77777777" w:rsidR="007C6B4A" w:rsidRDefault="0091388F">
            <w:proofErr w:type="spellStart"/>
            <w:r>
              <w:t>drug_exposure_end_datetime</w:t>
            </w:r>
            <w:proofErr w:type="spellEnd"/>
          </w:p>
        </w:tc>
        <w:tc>
          <w:tcPr>
            <w:tcW w:w="0" w:type="auto"/>
          </w:tcPr>
          <w:p w14:paraId="53DCAA6E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53832343" w14:textId="77777777" w:rsidR="007C6B4A" w:rsidRDefault="007C6B4A"/>
        </w:tc>
        <w:tc>
          <w:tcPr>
            <w:tcW w:w="0" w:type="auto"/>
          </w:tcPr>
          <w:p w14:paraId="68ECB15B" w14:textId="77777777" w:rsidR="007C6B4A" w:rsidRDefault="007C6B4A"/>
        </w:tc>
      </w:tr>
      <w:tr w:rsidR="007C6B4A" w14:paraId="3FE7BD9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E7C9A1" w14:textId="77777777" w:rsidR="007C6B4A" w:rsidRDefault="0091388F">
            <w:proofErr w:type="spellStart"/>
            <w:r>
              <w:t>verbatim_end_date</w:t>
            </w:r>
            <w:proofErr w:type="spellEnd"/>
          </w:p>
        </w:tc>
        <w:tc>
          <w:tcPr>
            <w:tcW w:w="0" w:type="auto"/>
          </w:tcPr>
          <w:p w14:paraId="1B2EEF85" w14:textId="77777777" w:rsidR="007C6B4A" w:rsidRDefault="007C6B4A"/>
        </w:tc>
        <w:tc>
          <w:tcPr>
            <w:tcW w:w="0" w:type="auto"/>
          </w:tcPr>
          <w:p w14:paraId="72A78679" w14:textId="77777777" w:rsidR="007C6B4A" w:rsidRDefault="007C6B4A"/>
        </w:tc>
        <w:tc>
          <w:tcPr>
            <w:tcW w:w="0" w:type="auto"/>
          </w:tcPr>
          <w:p w14:paraId="1FDEC2E6" w14:textId="77777777" w:rsidR="007C6B4A" w:rsidRDefault="0091388F">
            <w:r>
              <w:t>NULL</w:t>
            </w:r>
          </w:p>
        </w:tc>
      </w:tr>
      <w:tr w:rsidR="007C6B4A" w14:paraId="1A7756B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61CB29" w14:textId="77777777" w:rsidR="007C6B4A" w:rsidRDefault="0091388F">
            <w:proofErr w:type="spellStart"/>
            <w:r>
              <w:t>drug_type_concept_id</w:t>
            </w:r>
            <w:proofErr w:type="spellEnd"/>
          </w:p>
        </w:tc>
        <w:tc>
          <w:tcPr>
            <w:tcW w:w="0" w:type="auto"/>
          </w:tcPr>
          <w:p w14:paraId="1ABBB44C" w14:textId="77777777" w:rsidR="007C6B4A" w:rsidRDefault="007C6B4A"/>
        </w:tc>
        <w:tc>
          <w:tcPr>
            <w:tcW w:w="0" w:type="auto"/>
          </w:tcPr>
          <w:p w14:paraId="2E007744" w14:textId="77777777" w:rsidR="007C6B4A" w:rsidRDefault="007C6B4A"/>
        </w:tc>
        <w:tc>
          <w:tcPr>
            <w:tcW w:w="0" w:type="auto"/>
          </w:tcPr>
          <w:p w14:paraId="62EC3342" w14:textId="77777777" w:rsidR="007C6B4A" w:rsidRDefault="007A69A2">
            <w:ins w:id="18" w:author="Blacketer, Clair" w:date="2019-01-15T13:05:00Z">
              <w:r w:rsidRPr="007A69A2">
                <w:t>38000177</w:t>
              </w:r>
            </w:ins>
            <w:del w:id="19" w:author="Blacketer, Clair" w:date="2019-01-15T13:05:00Z">
              <w:r w:rsidR="0091388F" w:rsidDel="007A69A2">
                <w:delText>581452</w:delText>
              </w:r>
            </w:del>
          </w:p>
        </w:tc>
      </w:tr>
      <w:tr w:rsidR="007C6B4A" w14:paraId="62D69D2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46D8B0" w14:textId="77777777" w:rsidR="007C6B4A" w:rsidRDefault="0091388F"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14:paraId="0BF3BDD8" w14:textId="77777777" w:rsidR="007C6B4A" w:rsidRDefault="007C6B4A"/>
        </w:tc>
        <w:tc>
          <w:tcPr>
            <w:tcW w:w="0" w:type="auto"/>
          </w:tcPr>
          <w:p w14:paraId="20C6BC25" w14:textId="77777777" w:rsidR="007C6B4A" w:rsidRDefault="007C6B4A"/>
        </w:tc>
        <w:tc>
          <w:tcPr>
            <w:tcW w:w="0" w:type="auto"/>
          </w:tcPr>
          <w:p w14:paraId="032CA585" w14:textId="77777777" w:rsidR="007C6B4A" w:rsidRDefault="0091388F">
            <w:r>
              <w:t>NULL</w:t>
            </w:r>
          </w:p>
        </w:tc>
      </w:tr>
      <w:tr w:rsidR="007C6B4A" w14:paraId="3E6D2E4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56F592" w14:textId="77777777" w:rsidR="007C6B4A" w:rsidRDefault="0091388F">
            <w:r>
              <w:t>refills</w:t>
            </w:r>
          </w:p>
        </w:tc>
        <w:tc>
          <w:tcPr>
            <w:tcW w:w="0" w:type="auto"/>
          </w:tcPr>
          <w:p w14:paraId="4917D92D" w14:textId="77777777" w:rsidR="007C6B4A" w:rsidRDefault="007C6B4A"/>
        </w:tc>
        <w:tc>
          <w:tcPr>
            <w:tcW w:w="0" w:type="auto"/>
          </w:tcPr>
          <w:p w14:paraId="32F365D8" w14:textId="77777777" w:rsidR="007C6B4A" w:rsidRDefault="007C6B4A"/>
        </w:tc>
        <w:tc>
          <w:tcPr>
            <w:tcW w:w="0" w:type="auto"/>
          </w:tcPr>
          <w:p w14:paraId="3E96E8C9" w14:textId="77777777" w:rsidR="007C6B4A" w:rsidRDefault="0091388F">
            <w:r>
              <w:t>0</w:t>
            </w:r>
          </w:p>
        </w:tc>
      </w:tr>
      <w:tr w:rsidR="007C6B4A" w14:paraId="20E029C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9529AA" w14:textId="77777777" w:rsidR="007C6B4A" w:rsidRDefault="0091388F">
            <w:r>
              <w:t>quantity</w:t>
            </w:r>
          </w:p>
        </w:tc>
        <w:tc>
          <w:tcPr>
            <w:tcW w:w="0" w:type="auto"/>
          </w:tcPr>
          <w:p w14:paraId="5E6C50B9" w14:textId="77777777" w:rsidR="007C6B4A" w:rsidRDefault="007C6B4A"/>
        </w:tc>
        <w:tc>
          <w:tcPr>
            <w:tcW w:w="0" w:type="auto"/>
          </w:tcPr>
          <w:p w14:paraId="7C61ADAF" w14:textId="77777777" w:rsidR="007C6B4A" w:rsidRDefault="007C6B4A"/>
        </w:tc>
        <w:tc>
          <w:tcPr>
            <w:tcW w:w="0" w:type="auto"/>
          </w:tcPr>
          <w:p w14:paraId="4A5102AB" w14:textId="77777777" w:rsidR="007C6B4A" w:rsidRDefault="0091388F">
            <w:r>
              <w:t>0</w:t>
            </w:r>
          </w:p>
        </w:tc>
      </w:tr>
      <w:tr w:rsidR="007C6B4A" w14:paraId="2FB7E64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AF47A0" w14:textId="77777777" w:rsidR="007C6B4A" w:rsidRDefault="0091388F">
            <w:proofErr w:type="spellStart"/>
            <w:r>
              <w:t>days_supply</w:t>
            </w:r>
            <w:proofErr w:type="spellEnd"/>
          </w:p>
        </w:tc>
        <w:tc>
          <w:tcPr>
            <w:tcW w:w="0" w:type="auto"/>
          </w:tcPr>
          <w:p w14:paraId="295BB5E5" w14:textId="77777777" w:rsidR="007C6B4A" w:rsidRDefault="0091388F">
            <w:r>
              <w:t>start</w:t>
            </w:r>
          </w:p>
          <w:p w14:paraId="3E5DD3D4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30944A5A" w14:textId="77777777" w:rsidR="007C6B4A" w:rsidRDefault="007C6B4A"/>
        </w:tc>
        <w:tc>
          <w:tcPr>
            <w:tcW w:w="0" w:type="auto"/>
          </w:tcPr>
          <w:p w14:paraId="43F52C79" w14:textId="77777777" w:rsidR="007C6B4A" w:rsidRDefault="0091388F">
            <w:r>
              <w:t>0</w:t>
            </w:r>
          </w:p>
        </w:tc>
      </w:tr>
      <w:tr w:rsidR="007C6B4A" w14:paraId="2FD504C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D097D0B" w14:textId="77777777" w:rsidR="007C6B4A" w:rsidRDefault="0091388F">
            <w:r>
              <w:t>sig</w:t>
            </w:r>
          </w:p>
        </w:tc>
        <w:tc>
          <w:tcPr>
            <w:tcW w:w="0" w:type="auto"/>
          </w:tcPr>
          <w:p w14:paraId="300EEDA2" w14:textId="77777777" w:rsidR="007C6B4A" w:rsidRDefault="007C6B4A"/>
        </w:tc>
        <w:tc>
          <w:tcPr>
            <w:tcW w:w="0" w:type="auto"/>
          </w:tcPr>
          <w:p w14:paraId="47BF2323" w14:textId="77777777" w:rsidR="007C6B4A" w:rsidRDefault="007C6B4A"/>
        </w:tc>
        <w:tc>
          <w:tcPr>
            <w:tcW w:w="0" w:type="auto"/>
          </w:tcPr>
          <w:p w14:paraId="0AB3D3E7" w14:textId="77777777" w:rsidR="007C6B4A" w:rsidRDefault="0091388F">
            <w:r>
              <w:t>NULL</w:t>
            </w:r>
          </w:p>
        </w:tc>
      </w:tr>
      <w:tr w:rsidR="007C6B4A" w14:paraId="2F8215F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A245707" w14:textId="77777777" w:rsidR="007C6B4A" w:rsidRDefault="0091388F">
            <w:proofErr w:type="spellStart"/>
            <w:r>
              <w:t>route_concept_id</w:t>
            </w:r>
            <w:proofErr w:type="spellEnd"/>
          </w:p>
        </w:tc>
        <w:tc>
          <w:tcPr>
            <w:tcW w:w="0" w:type="auto"/>
          </w:tcPr>
          <w:p w14:paraId="7F2B6521" w14:textId="77777777" w:rsidR="007C6B4A" w:rsidRDefault="007C6B4A"/>
        </w:tc>
        <w:tc>
          <w:tcPr>
            <w:tcW w:w="0" w:type="auto"/>
          </w:tcPr>
          <w:p w14:paraId="3ED3AF08" w14:textId="77777777" w:rsidR="007C6B4A" w:rsidRDefault="007C6B4A"/>
        </w:tc>
        <w:tc>
          <w:tcPr>
            <w:tcW w:w="0" w:type="auto"/>
          </w:tcPr>
          <w:p w14:paraId="59EE8C1D" w14:textId="77777777" w:rsidR="007C6B4A" w:rsidRDefault="0091388F">
            <w:r>
              <w:t>0</w:t>
            </w:r>
          </w:p>
        </w:tc>
      </w:tr>
      <w:tr w:rsidR="007C6B4A" w14:paraId="10EA296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C909D7D" w14:textId="77777777" w:rsidR="007C6B4A" w:rsidRDefault="0091388F">
            <w:proofErr w:type="spellStart"/>
            <w:r>
              <w:t>lot_number</w:t>
            </w:r>
            <w:proofErr w:type="spellEnd"/>
          </w:p>
        </w:tc>
        <w:tc>
          <w:tcPr>
            <w:tcW w:w="0" w:type="auto"/>
          </w:tcPr>
          <w:p w14:paraId="42F67D35" w14:textId="77777777" w:rsidR="007C6B4A" w:rsidRDefault="007C6B4A"/>
        </w:tc>
        <w:tc>
          <w:tcPr>
            <w:tcW w:w="0" w:type="auto"/>
          </w:tcPr>
          <w:p w14:paraId="052E27F5" w14:textId="77777777" w:rsidR="007C6B4A" w:rsidRDefault="007C6B4A"/>
        </w:tc>
        <w:tc>
          <w:tcPr>
            <w:tcW w:w="0" w:type="auto"/>
          </w:tcPr>
          <w:p w14:paraId="56BFA357" w14:textId="77777777" w:rsidR="007C6B4A" w:rsidRDefault="0091388F">
            <w:r>
              <w:t>0</w:t>
            </w:r>
          </w:p>
        </w:tc>
      </w:tr>
      <w:tr w:rsidR="007C6B4A" w14:paraId="7054E62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2443F3A" w14:textId="77777777" w:rsidR="007C6B4A" w:rsidRDefault="0091388F">
            <w:proofErr w:type="spellStart"/>
            <w:r>
              <w:lastRenderedPageBreak/>
              <w:t>provider_id</w:t>
            </w:r>
            <w:proofErr w:type="spellEnd"/>
          </w:p>
        </w:tc>
        <w:tc>
          <w:tcPr>
            <w:tcW w:w="0" w:type="auto"/>
          </w:tcPr>
          <w:p w14:paraId="0F3A3484" w14:textId="77777777" w:rsidR="007C6B4A" w:rsidRDefault="007C6B4A"/>
        </w:tc>
        <w:tc>
          <w:tcPr>
            <w:tcW w:w="0" w:type="auto"/>
          </w:tcPr>
          <w:p w14:paraId="46FD7862" w14:textId="77777777" w:rsidR="007C6B4A" w:rsidRDefault="007C6B4A"/>
        </w:tc>
        <w:tc>
          <w:tcPr>
            <w:tcW w:w="0" w:type="auto"/>
          </w:tcPr>
          <w:p w14:paraId="05001C93" w14:textId="77777777" w:rsidR="007C6B4A" w:rsidRDefault="0091388F">
            <w:r>
              <w:t>0</w:t>
            </w:r>
          </w:p>
        </w:tc>
      </w:tr>
      <w:tr w:rsidR="007C6B4A" w14:paraId="6F72523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40D58B5" w14:textId="77777777" w:rsidR="007C6B4A" w:rsidRDefault="0091388F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0F10CDA1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12AD63F8" w14:textId="77777777" w:rsidR="007C6B4A" w:rsidRDefault="0091388F">
            <w:r>
              <w:t xml:space="preserve">Lookup </w:t>
            </w:r>
            <w:proofErr w:type="spellStart"/>
            <w:r>
              <w:t>visit_occurrence_id</w:t>
            </w:r>
            <w:proofErr w:type="spellEnd"/>
            <w:r>
              <w:t xml:space="preserve"> using encounter, joining to temp table defined in </w:t>
            </w:r>
            <w:proofErr w:type="spellStart"/>
            <w:r>
              <w:t>AllVisitTable.sql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20E0E9B4" w14:textId="77777777" w:rsidR="007C6B4A" w:rsidRDefault="007C6B4A"/>
        </w:tc>
      </w:tr>
      <w:tr w:rsidR="007C6B4A" w14:paraId="6E80664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FC9E2AD" w14:textId="77777777" w:rsidR="007C6B4A" w:rsidRDefault="0091388F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4F09CBB5" w14:textId="77777777" w:rsidR="007C6B4A" w:rsidRDefault="007C6B4A"/>
        </w:tc>
        <w:tc>
          <w:tcPr>
            <w:tcW w:w="0" w:type="auto"/>
          </w:tcPr>
          <w:p w14:paraId="45D8B5D2" w14:textId="77777777" w:rsidR="007C6B4A" w:rsidRDefault="007C6B4A"/>
        </w:tc>
        <w:tc>
          <w:tcPr>
            <w:tcW w:w="0" w:type="auto"/>
          </w:tcPr>
          <w:p w14:paraId="25C415AD" w14:textId="77777777" w:rsidR="007C6B4A" w:rsidRDefault="0091388F">
            <w:r>
              <w:t>0</w:t>
            </w:r>
          </w:p>
        </w:tc>
      </w:tr>
      <w:tr w:rsidR="007C6B4A" w14:paraId="43B6A2E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EDFFF11" w14:textId="77777777" w:rsidR="007C6B4A" w:rsidRDefault="0091388F">
            <w:proofErr w:type="spellStart"/>
            <w:r>
              <w:t>drug_source_value</w:t>
            </w:r>
            <w:proofErr w:type="spellEnd"/>
          </w:p>
        </w:tc>
        <w:tc>
          <w:tcPr>
            <w:tcW w:w="0" w:type="auto"/>
          </w:tcPr>
          <w:p w14:paraId="02490A38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4719AE0E" w14:textId="77777777" w:rsidR="007C6B4A" w:rsidRDefault="007C6B4A"/>
        </w:tc>
        <w:tc>
          <w:tcPr>
            <w:tcW w:w="0" w:type="auto"/>
          </w:tcPr>
          <w:p w14:paraId="3F373345" w14:textId="77777777" w:rsidR="007C6B4A" w:rsidRDefault="007C6B4A"/>
        </w:tc>
      </w:tr>
      <w:tr w:rsidR="007C6B4A" w14:paraId="30A5069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095352A" w14:textId="77777777" w:rsidR="007C6B4A" w:rsidRDefault="0091388F">
            <w:proofErr w:type="spellStart"/>
            <w:r>
              <w:t>drug_source_concept_id</w:t>
            </w:r>
            <w:proofErr w:type="spellEnd"/>
          </w:p>
        </w:tc>
        <w:tc>
          <w:tcPr>
            <w:tcW w:w="0" w:type="auto"/>
          </w:tcPr>
          <w:p w14:paraId="072568A6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412C5A5B" w14:textId="77777777" w:rsidR="007C6B4A" w:rsidRDefault="0091388F">
            <w:r>
              <w:t xml:space="preserve">Use code to lookup </w:t>
            </w:r>
            <w:proofErr w:type="spellStart"/>
            <w:r>
              <w:t>target_concept_id</w:t>
            </w:r>
            <w:proofErr w:type="spellEnd"/>
            <w:r>
              <w:t xml:space="preserve"> in CTE_SOURCE_VOCAB_MAP:</w:t>
            </w:r>
          </w:p>
          <w:p w14:paraId="5D933BC9" w14:textId="77777777" w:rsidR="007C6B4A" w:rsidRDefault="007C6B4A"/>
          <w:p w14:paraId="746968FB" w14:textId="77777777" w:rsidR="007C6B4A" w:rsidRDefault="0091388F">
            <w:r>
              <w:t xml:space="preserve">select </w:t>
            </w:r>
            <w:proofErr w:type="spellStart"/>
            <w:proofErr w:type="gramStart"/>
            <w:r>
              <w:t>csvm.source</w:t>
            </w:r>
            <w:proofErr w:type="gramEnd"/>
            <w:r>
              <w:t>_concept_id</w:t>
            </w:r>
            <w:proofErr w:type="spellEnd"/>
          </w:p>
          <w:p w14:paraId="0AED52A8" w14:textId="77777777" w:rsidR="007C6B4A" w:rsidRDefault="0091388F">
            <w:r>
              <w:t xml:space="preserve">  from medications m</w:t>
            </w:r>
          </w:p>
          <w:p w14:paraId="4D88B90B" w14:textId="77777777" w:rsidR="007C6B4A" w:rsidRDefault="0091388F">
            <w:r>
              <w:t xml:space="preserve">   join </w:t>
            </w:r>
            <w:proofErr w:type="spellStart"/>
            <w:r>
              <w:t>cte_source_vocab_map</w:t>
            </w:r>
            <w:proofErr w:type="spellEnd"/>
            <w:r>
              <w:t xml:space="preserve"> </w:t>
            </w:r>
            <w:proofErr w:type="spellStart"/>
            <w:r>
              <w:t>csvm</w:t>
            </w:r>
            <w:proofErr w:type="spellEnd"/>
          </w:p>
          <w:p w14:paraId="112FB5D0" w14:textId="77777777" w:rsidR="007C6B4A" w:rsidRDefault="0091388F">
            <w:r>
              <w:t xml:space="preserve">    on </w:t>
            </w:r>
            <w:proofErr w:type="spellStart"/>
            <w:proofErr w:type="gramStart"/>
            <w:r>
              <w:t>cvm.source</w:t>
            </w:r>
            <w:proofErr w:type="gramEnd"/>
            <w:r>
              <w:t>_code</w:t>
            </w:r>
            <w:proofErr w:type="spellEnd"/>
            <w:r>
              <w:t xml:space="preserve">                = </w:t>
            </w:r>
            <w:proofErr w:type="spellStart"/>
            <w:r>
              <w:t>m.code</w:t>
            </w:r>
            <w:proofErr w:type="spellEnd"/>
          </w:p>
          <w:p w14:paraId="6E5EA5BB" w14:textId="77777777" w:rsidR="007C6B4A" w:rsidRDefault="0091388F">
            <w:r>
              <w:t xml:space="preserve">   and </w:t>
            </w:r>
            <w:proofErr w:type="spellStart"/>
            <w:proofErr w:type="gramStart"/>
            <w:r>
              <w:t>cvm.source</w:t>
            </w:r>
            <w:proofErr w:type="gramEnd"/>
            <w:r>
              <w:t>_vocabulary_id</w:t>
            </w:r>
            <w:proofErr w:type="spellEnd"/>
            <w:r>
              <w:t xml:space="preserve"> = '</w:t>
            </w:r>
            <w:proofErr w:type="spellStart"/>
            <w:r>
              <w:t>RxNorm</w:t>
            </w:r>
            <w:proofErr w:type="spellEnd"/>
            <w:r>
              <w:t>'</w:t>
            </w:r>
          </w:p>
        </w:tc>
        <w:tc>
          <w:tcPr>
            <w:tcW w:w="0" w:type="auto"/>
          </w:tcPr>
          <w:p w14:paraId="4008E77A" w14:textId="77777777" w:rsidR="007C6B4A" w:rsidRDefault="007C6B4A"/>
        </w:tc>
      </w:tr>
      <w:tr w:rsidR="007C6B4A" w14:paraId="138A403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5F9BAF2" w14:textId="77777777" w:rsidR="007C6B4A" w:rsidRDefault="0091388F">
            <w:proofErr w:type="spellStart"/>
            <w:r>
              <w:t>route_source_value</w:t>
            </w:r>
            <w:proofErr w:type="spellEnd"/>
          </w:p>
        </w:tc>
        <w:tc>
          <w:tcPr>
            <w:tcW w:w="0" w:type="auto"/>
          </w:tcPr>
          <w:p w14:paraId="1885C0B1" w14:textId="77777777" w:rsidR="007C6B4A" w:rsidRDefault="007C6B4A"/>
        </w:tc>
        <w:tc>
          <w:tcPr>
            <w:tcW w:w="0" w:type="auto"/>
          </w:tcPr>
          <w:p w14:paraId="5E3DF38E" w14:textId="77777777" w:rsidR="007C6B4A" w:rsidRDefault="007C6B4A"/>
        </w:tc>
        <w:tc>
          <w:tcPr>
            <w:tcW w:w="0" w:type="auto"/>
          </w:tcPr>
          <w:p w14:paraId="09B583B4" w14:textId="77777777" w:rsidR="007C6B4A" w:rsidRDefault="0091388F">
            <w:r>
              <w:t>NULL</w:t>
            </w:r>
          </w:p>
        </w:tc>
      </w:tr>
      <w:tr w:rsidR="007C6B4A" w14:paraId="2185034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9CD93A8" w14:textId="77777777" w:rsidR="007C6B4A" w:rsidRDefault="0091388F">
            <w:proofErr w:type="spellStart"/>
            <w:r>
              <w:t>dose_unit_source_value</w:t>
            </w:r>
            <w:proofErr w:type="spellEnd"/>
          </w:p>
        </w:tc>
        <w:tc>
          <w:tcPr>
            <w:tcW w:w="0" w:type="auto"/>
          </w:tcPr>
          <w:p w14:paraId="1EA6778A" w14:textId="77777777" w:rsidR="007C6B4A" w:rsidRDefault="007C6B4A"/>
        </w:tc>
        <w:tc>
          <w:tcPr>
            <w:tcW w:w="0" w:type="auto"/>
          </w:tcPr>
          <w:p w14:paraId="7344A4FF" w14:textId="77777777" w:rsidR="007C6B4A" w:rsidRDefault="007C6B4A"/>
        </w:tc>
        <w:tc>
          <w:tcPr>
            <w:tcW w:w="0" w:type="auto"/>
          </w:tcPr>
          <w:p w14:paraId="2B7ACFDC" w14:textId="77777777" w:rsidR="007C6B4A" w:rsidRDefault="0091388F">
            <w:r>
              <w:t>NULL</w:t>
            </w:r>
          </w:p>
        </w:tc>
      </w:tr>
    </w:tbl>
    <w:p w14:paraId="06DB011A" w14:textId="77777777" w:rsidR="007C6B4A" w:rsidRDefault="0091388F">
      <w:r>
        <w:rPr>
          <w:sz w:val="28"/>
        </w:rPr>
        <w:t>Reading from immunizations.csv</w:t>
      </w:r>
    </w:p>
    <w:p w14:paraId="1AC5FB2B" w14:textId="77777777" w:rsidR="007C6B4A" w:rsidRDefault="0091388F">
      <w:r>
        <w:rPr>
          <w:noProof/>
        </w:rPr>
        <w:lastRenderedPageBreak/>
        <w:drawing>
          <wp:inline distT="0" distB="0" distL="0" distR="0" wp14:anchorId="5B71D6BA" wp14:editId="394776BC">
            <wp:extent cx="5715000" cy="4457700"/>
            <wp:effectExtent l="0" t="0" r="0" b="0"/>
            <wp:docPr id="6" name="Picture 6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4"/>
        <w:gridCol w:w="990"/>
        <w:gridCol w:w="4310"/>
        <w:gridCol w:w="1256"/>
      </w:tblGrid>
      <w:tr w:rsidR="007C6B4A" w14:paraId="65983BF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3841675B" w14:textId="77777777" w:rsidR="007C6B4A" w:rsidRDefault="0091388F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4026D384" w14:textId="77777777" w:rsidR="007C6B4A" w:rsidRDefault="0091388F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2C8D5768" w14:textId="77777777" w:rsidR="007C6B4A" w:rsidRDefault="0091388F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455EEC33" w14:textId="77777777" w:rsidR="007C6B4A" w:rsidRDefault="0091388F">
            <w:r>
              <w:t>Comment</w:t>
            </w:r>
          </w:p>
        </w:tc>
      </w:tr>
      <w:tr w:rsidR="007C6B4A" w14:paraId="307162E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40571B" w14:textId="77777777" w:rsidR="007C6B4A" w:rsidRDefault="0091388F">
            <w:proofErr w:type="spellStart"/>
            <w:r>
              <w:t>drug_exposure_id</w:t>
            </w:r>
            <w:proofErr w:type="spellEnd"/>
          </w:p>
        </w:tc>
        <w:tc>
          <w:tcPr>
            <w:tcW w:w="0" w:type="auto"/>
          </w:tcPr>
          <w:p w14:paraId="6B5A7661" w14:textId="77777777" w:rsidR="007C6B4A" w:rsidRDefault="007C6B4A"/>
        </w:tc>
        <w:tc>
          <w:tcPr>
            <w:tcW w:w="0" w:type="auto"/>
          </w:tcPr>
          <w:p w14:paraId="087C63B3" w14:textId="77777777" w:rsidR="007C6B4A" w:rsidRDefault="007C6B4A"/>
        </w:tc>
        <w:tc>
          <w:tcPr>
            <w:tcW w:w="0" w:type="auto"/>
          </w:tcPr>
          <w:p w14:paraId="27097244" w14:textId="77777777" w:rsidR="007C6B4A" w:rsidRDefault="0091388F">
            <w:r>
              <w:t>Autogenerate</w:t>
            </w:r>
          </w:p>
        </w:tc>
      </w:tr>
      <w:tr w:rsidR="007C6B4A" w14:paraId="69C2F58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8ED4890" w14:textId="77777777" w:rsidR="007C6B4A" w:rsidRDefault="0091388F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120578B5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76F47AA9" w14:textId="77777777" w:rsidR="007C6B4A" w:rsidRDefault="0091388F">
            <w:r>
              <w:t xml:space="preserve">Map by mapping </w:t>
            </w:r>
            <w:proofErr w:type="spellStart"/>
            <w:proofErr w:type="gramStart"/>
            <w:r>
              <w:t>person.person</w:t>
            </w:r>
            <w:proofErr w:type="gramEnd"/>
            <w:r>
              <w:t>_source_value</w:t>
            </w:r>
            <w:proofErr w:type="spellEnd"/>
            <w:r>
              <w:t xml:space="preserve"> to patient.</w:t>
            </w:r>
          </w:p>
          <w:p w14:paraId="1C12AD78" w14:textId="77777777" w:rsidR="007C6B4A" w:rsidRDefault="0091388F">
            <w:r>
              <w:t xml:space="preserve">Find </w:t>
            </w:r>
            <w:proofErr w:type="spellStart"/>
            <w:proofErr w:type="gramStart"/>
            <w:r>
              <w:t>person.person</w:t>
            </w:r>
            <w:proofErr w:type="gramEnd"/>
            <w:r>
              <w:t>_id</w:t>
            </w:r>
            <w:proofErr w:type="spellEnd"/>
            <w:r>
              <w:t xml:space="preserve"> by mapping </w:t>
            </w:r>
            <w:proofErr w:type="spellStart"/>
            <w:r>
              <w:t>encouters.patient</w:t>
            </w:r>
            <w:proofErr w:type="spellEnd"/>
            <w:r>
              <w:t xml:space="preserve"> to </w:t>
            </w:r>
            <w:proofErr w:type="spellStart"/>
            <w:r>
              <w:t>person.person_source_value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139582AD" w14:textId="77777777" w:rsidR="007C6B4A" w:rsidRDefault="007C6B4A"/>
        </w:tc>
      </w:tr>
      <w:tr w:rsidR="007C6B4A" w14:paraId="7A1F99B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51E4E0" w14:textId="77777777" w:rsidR="007C6B4A" w:rsidRDefault="0091388F">
            <w:proofErr w:type="spellStart"/>
            <w:r>
              <w:t>drug_concept_id</w:t>
            </w:r>
            <w:proofErr w:type="spellEnd"/>
          </w:p>
        </w:tc>
        <w:tc>
          <w:tcPr>
            <w:tcW w:w="0" w:type="auto"/>
          </w:tcPr>
          <w:p w14:paraId="1BC6655B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252B10D4" w14:textId="77777777" w:rsidR="007C6B4A" w:rsidRDefault="0091388F">
            <w:r>
              <w:t xml:space="preserve">Use code to lookup </w:t>
            </w:r>
            <w:proofErr w:type="spellStart"/>
            <w:r>
              <w:t>target_concept_id</w:t>
            </w:r>
            <w:proofErr w:type="spellEnd"/>
            <w:r>
              <w:t xml:space="preserve"> in CTE_TARGET_VOCAB_MAP:</w:t>
            </w:r>
          </w:p>
          <w:p w14:paraId="00315469" w14:textId="77777777" w:rsidR="007C6B4A" w:rsidRDefault="007C6B4A"/>
          <w:p w14:paraId="7F7FE6E1" w14:textId="77777777" w:rsidR="007C6B4A" w:rsidRDefault="0091388F">
            <w:r>
              <w:t xml:space="preserve">select </w:t>
            </w:r>
            <w:proofErr w:type="spellStart"/>
            <w:proofErr w:type="gramStart"/>
            <w:r>
              <w:t>ctvm.target</w:t>
            </w:r>
            <w:proofErr w:type="gramEnd"/>
            <w:r>
              <w:t>_concept_id</w:t>
            </w:r>
            <w:proofErr w:type="spellEnd"/>
          </w:p>
          <w:p w14:paraId="68C9426B" w14:textId="77777777" w:rsidR="007C6B4A" w:rsidRDefault="0091388F">
            <w:r>
              <w:t xml:space="preserve">  from immunizations i</w:t>
            </w:r>
          </w:p>
          <w:p w14:paraId="0C05F4B1" w14:textId="77777777" w:rsidR="007C6B4A" w:rsidRDefault="0091388F">
            <w:r>
              <w:t xml:space="preserve">   join </w:t>
            </w:r>
            <w:proofErr w:type="spellStart"/>
            <w:r>
              <w:t>cte_target_vocab_map</w:t>
            </w:r>
            <w:proofErr w:type="spellEnd"/>
            <w:r>
              <w:t xml:space="preserve"> </w:t>
            </w:r>
            <w:proofErr w:type="spellStart"/>
            <w:r>
              <w:t>ctvm</w:t>
            </w:r>
            <w:proofErr w:type="spellEnd"/>
          </w:p>
          <w:p w14:paraId="5B88DA67" w14:textId="77777777" w:rsidR="007C6B4A" w:rsidRDefault="0091388F">
            <w:r>
              <w:lastRenderedPageBreak/>
              <w:t xml:space="preserve">     on </w:t>
            </w:r>
            <w:proofErr w:type="spellStart"/>
            <w:proofErr w:type="gramStart"/>
            <w:r>
              <w:t>ctvm.source</w:t>
            </w:r>
            <w:proofErr w:type="gramEnd"/>
            <w:r>
              <w:t>_code</w:t>
            </w:r>
            <w:proofErr w:type="spellEnd"/>
            <w:r>
              <w:t xml:space="preserve">               = </w:t>
            </w:r>
            <w:proofErr w:type="spellStart"/>
            <w:r>
              <w:t>i.code</w:t>
            </w:r>
            <w:proofErr w:type="spellEnd"/>
          </w:p>
          <w:p w14:paraId="2C2F92C9" w14:textId="77777777" w:rsidR="007C6B4A" w:rsidRDefault="0091388F"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_domain_id</w:t>
            </w:r>
            <w:proofErr w:type="spellEnd"/>
            <w:r>
              <w:t xml:space="preserve">        = 'Drug'</w:t>
            </w:r>
          </w:p>
          <w:p w14:paraId="381EFC0A" w14:textId="77777777" w:rsidR="007C6B4A" w:rsidRDefault="0091388F">
            <w:pPr>
              <w:rPr>
                <w:ins w:id="20" w:author="Blacketer, Clair" w:date="2019-01-15T13:06:00Z"/>
              </w:rPr>
            </w:pPr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_vocabulary_id</w:t>
            </w:r>
            <w:proofErr w:type="spellEnd"/>
            <w:r>
              <w:t xml:space="preserve"> = 'CVX'</w:t>
            </w:r>
          </w:p>
          <w:p w14:paraId="17B7EF5D" w14:textId="77777777" w:rsidR="007A69A2" w:rsidRDefault="007A69A2">
            <w:pPr>
              <w:rPr>
                <w:ins w:id="21" w:author="Blacketer, Clair" w:date="2019-01-15T13:06:00Z"/>
              </w:rPr>
            </w:pPr>
            <w:ins w:id="22" w:author="Blacketer, Clair" w:date="2019-01-15T13:06:00Z">
              <w:r>
                <w:t xml:space="preserve">  and </w:t>
              </w:r>
              <w:proofErr w:type="spellStart"/>
              <w:proofErr w:type="gramStart"/>
              <w:r>
                <w:t>ctvm.target</w:t>
              </w:r>
              <w:proofErr w:type="gramEnd"/>
              <w:r>
                <w:t>_invalid_reason</w:t>
              </w:r>
              <w:proofErr w:type="spellEnd"/>
              <w:r>
                <w:t xml:space="preserve"> is NULL</w:t>
              </w:r>
            </w:ins>
          </w:p>
          <w:p w14:paraId="06669390" w14:textId="77777777" w:rsidR="007A69A2" w:rsidRDefault="007A69A2">
            <w:ins w:id="23" w:author="Blacketer, Clair" w:date="2019-01-15T13:06:00Z">
              <w:r>
                <w:t xml:space="preserve">  and</w:t>
              </w:r>
            </w:ins>
            <w:ins w:id="24" w:author="Blacketer, Clair" w:date="2019-01-15T13:07:00Z">
              <w:r>
                <w:t xml:space="preserve"> </w:t>
              </w:r>
              <w:proofErr w:type="spellStart"/>
              <w:proofErr w:type="gramStart"/>
              <w:r>
                <w:t>ctvm.target</w:t>
              </w:r>
              <w:proofErr w:type="gramEnd"/>
              <w:r>
                <w:t>_standard_concept</w:t>
              </w:r>
              <w:proofErr w:type="spellEnd"/>
              <w:r>
                <w:t xml:space="preserve"> = ‘S’</w:t>
              </w:r>
            </w:ins>
          </w:p>
        </w:tc>
        <w:tc>
          <w:tcPr>
            <w:tcW w:w="0" w:type="auto"/>
          </w:tcPr>
          <w:p w14:paraId="2837A772" w14:textId="77777777" w:rsidR="007C6B4A" w:rsidRDefault="007C6B4A"/>
        </w:tc>
      </w:tr>
      <w:tr w:rsidR="007C6B4A" w14:paraId="0393FB0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596231" w14:textId="77777777" w:rsidR="007C6B4A" w:rsidRDefault="0091388F">
            <w:proofErr w:type="spellStart"/>
            <w:r>
              <w:t>drug_exposure_start_date</w:t>
            </w:r>
            <w:proofErr w:type="spellEnd"/>
          </w:p>
        </w:tc>
        <w:tc>
          <w:tcPr>
            <w:tcW w:w="0" w:type="auto"/>
          </w:tcPr>
          <w:p w14:paraId="6518C1BF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01CDB553" w14:textId="77777777" w:rsidR="007C6B4A" w:rsidRDefault="007C6B4A"/>
        </w:tc>
        <w:tc>
          <w:tcPr>
            <w:tcW w:w="0" w:type="auto"/>
          </w:tcPr>
          <w:p w14:paraId="4BB1EB12" w14:textId="77777777" w:rsidR="007C6B4A" w:rsidRDefault="007C6B4A"/>
        </w:tc>
      </w:tr>
      <w:tr w:rsidR="007C6B4A" w14:paraId="7974FF9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F1295E2" w14:textId="77777777" w:rsidR="007C6B4A" w:rsidRDefault="0091388F">
            <w:proofErr w:type="spellStart"/>
            <w:r>
              <w:t>drug_exposure_start_datetime</w:t>
            </w:r>
            <w:proofErr w:type="spellEnd"/>
          </w:p>
        </w:tc>
        <w:tc>
          <w:tcPr>
            <w:tcW w:w="0" w:type="auto"/>
          </w:tcPr>
          <w:p w14:paraId="670CE47A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74A6134E" w14:textId="77777777" w:rsidR="007C6B4A" w:rsidRDefault="007C6B4A"/>
        </w:tc>
        <w:tc>
          <w:tcPr>
            <w:tcW w:w="0" w:type="auto"/>
          </w:tcPr>
          <w:p w14:paraId="223F8243" w14:textId="77777777" w:rsidR="007C6B4A" w:rsidRDefault="007C6B4A"/>
        </w:tc>
      </w:tr>
      <w:tr w:rsidR="007C6B4A" w14:paraId="25D4AC3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87ED127" w14:textId="77777777" w:rsidR="007C6B4A" w:rsidRDefault="0091388F">
            <w:proofErr w:type="spellStart"/>
            <w:r>
              <w:t>drug_exposure_end_date</w:t>
            </w:r>
            <w:proofErr w:type="spellEnd"/>
          </w:p>
        </w:tc>
        <w:tc>
          <w:tcPr>
            <w:tcW w:w="0" w:type="auto"/>
          </w:tcPr>
          <w:p w14:paraId="542A71C0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7B5AAF82" w14:textId="77777777" w:rsidR="007C6B4A" w:rsidRDefault="007C6B4A"/>
        </w:tc>
        <w:tc>
          <w:tcPr>
            <w:tcW w:w="0" w:type="auto"/>
          </w:tcPr>
          <w:p w14:paraId="610C097B" w14:textId="77777777" w:rsidR="007C6B4A" w:rsidRDefault="007C6B4A"/>
        </w:tc>
      </w:tr>
      <w:tr w:rsidR="007C6B4A" w14:paraId="1432F39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AE0AA53" w14:textId="77777777" w:rsidR="007C6B4A" w:rsidRDefault="0091388F">
            <w:proofErr w:type="spellStart"/>
            <w:r>
              <w:t>drug_exposure_end_datetime</w:t>
            </w:r>
            <w:proofErr w:type="spellEnd"/>
          </w:p>
        </w:tc>
        <w:tc>
          <w:tcPr>
            <w:tcW w:w="0" w:type="auto"/>
          </w:tcPr>
          <w:p w14:paraId="47F33042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578F226D" w14:textId="77777777" w:rsidR="007C6B4A" w:rsidRDefault="007C6B4A"/>
        </w:tc>
        <w:tc>
          <w:tcPr>
            <w:tcW w:w="0" w:type="auto"/>
          </w:tcPr>
          <w:p w14:paraId="29289042" w14:textId="77777777" w:rsidR="007C6B4A" w:rsidRDefault="007C6B4A"/>
        </w:tc>
      </w:tr>
      <w:tr w:rsidR="007C6B4A" w14:paraId="0B760C8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1B7C9DE" w14:textId="77777777" w:rsidR="007C6B4A" w:rsidRDefault="0091388F">
            <w:proofErr w:type="spellStart"/>
            <w:r>
              <w:t>verbatim_end_date</w:t>
            </w:r>
            <w:proofErr w:type="spellEnd"/>
          </w:p>
        </w:tc>
        <w:tc>
          <w:tcPr>
            <w:tcW w:w="0" w:type="auto"/>
          </w:tcPr>
          <w:p w14:paraId="02C7ED3E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4AE521B7" w14:textId="77777777" w:rsidR="007C6B4A" w:rsidRDefault="007C6B4A"/>
        </w:tc>
        <w:tc>
          <w:tcPr>
            <w:tcW w:w="0" w:type="auto"/>
          </w:tcPr>
          <w:p w14:paraId="534B512D" w14:textId="77777777" w:rsidR="007C6B4A" w:rsidRDefault="0091388F">
            <w:r>
              <w:t>NULL</w:t>
            </w:r>
          </w:p>
        </w:tc>
      </w:tr>
      <w:tr w:rsidR="007C6B4A" w14:paraId="13395F0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ACB876F" w14:textId="77777777" w:rsidR="007C6B4A" w:rsidRDefault="0091388F">
            <w:proofErr w:type="spellStart"/>
            <w:r>
              <w:t>drug_type_concept_id</w:t>
            </w:r>
            <w:proofErr w:type="spellEnd"/>
          </w:p>
        </w:tc>
        <w:tc>
          <w:tcPr>
            <w:tcW w:w="0" w:type="auto"/>
          </w:tcPr>
          <w:p w14:paraId="7D1798D8" w14:textId="77777777" w:rsidR="007C6B4A" w:rsidRDefault="007C6B4A"/>
        </w:tc>
        <w:tc>
          <w:tcPr>
            <w:tcW w:w="0" w:type="auto"/>
          </w:tcPr>
          <w:p w14:paraId="0D4F896A" w14:textId="77777777" w:rsidR="007C6B4A" w:rsidRDefault="007C6B4A"/>
        </w:tc>
        <w:tc>
          <w:tcPr>
            <w:tcW w:w="0" w:type="auto"/>
          </w:tcPr>
          <w:p w14:paraId="3F574D32" w14:textId="77777777" w:rsidR="007C6B4A" w:rsidRDefault="0091388F">
            <w:r>
              <w:t>581452</w:t>
            </w:r>
          </w:p>
        </w:tc>
      </w:tr>
      <w:tr w:rsidR="007C6B4A" w14:paraId="73498E6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AFEECDB" w14:textId="77777777" w:rsidR="007C6B4A" w:rsidRDefault="0091388F"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14:paraId="40D13D37" w14:textId="77777777" w:rsidR="007C6B4A" w:rsidRDefault="007C6B4A"/>
        </w:tc>
        <w:tc>
          <w:tcPr>
            <w:tcW w:w="0" w:type="auto"/>
          </w:tcPr>
          <w:p w14:paraId="36262E8A" w14:textId="77777777" w:rsidR="007C6B4A" w:rsidRDefault="007C6B4A"/>
        </w:tc>
        <w:tc>
          <w:tcPr>
            <w:tcW w:w="0" w:type="auto"/>
          </w:tcPr>
          <w:p w14:paraId="71D42984" w14:textId="77777777" w:rsidR="007C6B4A" w:rsidRDefault="0091388F">
            <w:r>
              <w:t>NULL</w:t>
            </w:r>
          </w:p>
        </w:tc>
      </w:tr>
      <w:tr w:rsidR="007C6B4A" w14:paraId="2310A2F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EA1E4D" w14:textId="77777777" w:rsidR="007C6B4A" w:rsidRDefault="0091388F">
            <w:r>
              <w:t>refills</w:t>
            </w:r>
          </w:p>
        </w:tc>
        <w:tc>
          <w:tcPr>
            <w:tcW w:w="0" w:type="auto"/>
          </w:tcPr>
          <w:p w14:paraId="1B99520E" w14:textId="77777777" w:rsidR="007C6B4A" w:rsidRDefault="007C6B4A"/>
        </w:tc>
        <w:tc>
          <w:tcPr>
            <w:tcW w:w="0" w:type="auto"/>
          </w:tcPr>
          <w:p w14:paraId="63EDB402" w14:textId="77777777" w:rsidR="007C6B4A" w:rsidRDefault="007C6B4A"/>
        </w:tc>
        <w:tc>
          <w:tcPr>
            <w:tcW w:w="0" w:type="auto"/>
          </w:tcPr>
          <w:p w14:paraId="311F9129" w14:textId="77777777" w:rsidR="007C6B4A" w:rsidRDefault="0091388F">
            <w:r>
              <w:t>0</w:t>
            </w:r>
          </w:p>
        </w:tc>
      </w:tr>
      <w:tr w:rsidR="007C6B4A" w14:paraId="70F46DF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048CC19" w14:textId="77777777" w:rsidR="007C6B4A" w:rsidRDefault="0091388F">
            <w:r>
              <w:t>quantity</w:t>
            </w:r>
          </w:p>
        </w:tc>
        <w:tc>
          <w:tcPr>
            <w:tcW w:w="0" w:type="auto"/>
          </w:tcPr>
          <w:p w14:paraId="13CACA47" w14:textId="77777777" w:rsidR="007C6B4A" w:rsidRDefault="007C6B4A"/>
        </w:tc>
        <w:tc>
          <w:tcPr>
            <w:tcW w:w="0" w:type="auto"/>
          </w:tcPr>
          <w:p w14:paraId="65BECE8C" w14:textId="77777777" w:rsidR="007C6B4A" w:rsidRDefault="007C6B4A"/>
        </w:tc>
        <w:tc>
          <w:tcPr>
            <w:tcW w:w="0" w:type="auto"/>
          </w:tcPr>
          <w:p w14:paraId="6406B902" w14:textId="77777777" w:rsidR="007C6B4A" w:rsidRDefault="0091388F">
            <w:r>
              <w:t>0</w:t>
            </w:r>
          </w:p>
        </w:tc>
      </w:tr>
      <w:tr w:rsidR="007C6B4A" w14:paraId="70EBEB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C2CBB88" w14:textId="77777777" w:rsidR="007C6B4A" w:rsidRDefault="0091388F">
            <w:proofErr w:type="spellStart"/>
            <w:r>
              <w:t>days_supply</w:t>
            </w:r>
            <w:proofErr w:type="spellEnd"/>
          </w:p>
        </w:tc>
        <w:tc>
          <w:tcPr>
            <w:tcW w:w="0" w:type="auto"/>
          </w:tcPr>
          <w:p w14:paraId="0B233FD4" w14:textId="77777777" w:rsidR="007C6B4A" w:rsidRDefault="007C6B4A"/>
        </w:tc>
        <w:tc>
          <w:tcPr>
            <w:tcW w:w="0" w:type="auto"/>
          </w:tcPr>
          <w:p w14:paraId="62545F63" w14:textId="77777777" w:rsidR="007C6B4A" w:rsidRDefault="007C6B4A"/>
        </w:tc>
        <w:tc>
          <w:tcPr>
            <w:tcW w:w="0" w:type="auto"/>
          </w:tcPr>
          <w:p w14:paraId="59DC3BB8" w14:textId="77777777" w:rsidR="007C6B4A" w:rsidRDefault="0091388F">
            <w:r>
              <w:t>0</w:t>
            </w:r>
          </w:p>
        </w:tc>
      </w:tr>
      <w:tr w:rsidR="007C6B4A" w14:paraId="1F46B0B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A7BF9B" w14:textId="77777777" w:rsidR="007C6B4A" w:rsidRDefault="0091388F">
            <w:r>
              <w:t>sig</w:t>
            </w:r>
          </w:p>
        </w:tc>
        <w:tc>
          <w:tcPr>
            <w:tcW w:w="0" w:type="auto"/>
          </w:tcPr>
          <w:p w14:paraId="2F6E71C1" w14:textId="77777777" w:rsidR="007C6B4A" w:rsidRDefault="007C6B4A"/>
        </w:tc>
        <w:tc>
          <w:tcPr>
            <w:tcW w:w="0" w:type="auto"/>
          </w:tcPr>
          <w:p w14:paraId="3B0EC7CA" w14:textId="77777777" w:rsidR="007C6B4A" w:rsidRDefault="007C6B4A"/>
        </w:tc>
        <w:tc>
          <w:tcPr>
            <w:tcW w:w="0" w:type="auto"/>
          </w:tcPr>
          <w:p w14:paraId="41135F95" w14:textId="77777777" w:rsidR="007C6B4A" w:rsidRDefault="0091388F">
            <w:r>
              <w:t>NULL</w:t>
            </w:r>
          </w:p>
        </w:tc>
      </w:tr>
      <w:tr w:rsidR="007C6B4A" w14:paraId="7FADF5A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F74C27" w14:textId="77777777" w:rsidR="007C6B4A" w:rsidRDefault="0091388F">
            <w:proofErr w:type="spellStart"/>
            <w:r>
              <w:t>route_concept_id</w:t>
            </w:r>
            <w:proofErr w:type="spellEnd"/>
          </w:p>
        </w:tc>
        <w:tc>
          <w:tcPr>
            <w:tcW w:w="0" w:type="auto"/>
          </w:tcPr>
          <w:p w14:paraId="2B3159EC" w14:textId="77777777" w:rsidR="007C6B4A" w:rsidRDefault="007C6B4A"/>
        </w:tc>
        <w:tc>
          <w:tcPr>
            <w:tcW w:w="0" w:type="auto"/>
          </w:tcPr>
          <w:p w14:paraId="1F537FFD" w14:textId="77777777" w:rsidR="007C6B4A" w:rsidRDefault="007C6B4A"/>
        </w:tc>
        <w:tc>
          <w:tcPr>
            <w:tcW w:w="0" w:type="auto"/>
          </w:tcPr>
          <w:p w14:paraId="6161CACD" w14:textId="77777777" w:rsidR="007C6B4A" w:rsidRDefault="0091388F">
            <w:r>
              <w:t>0</w:t>
            </w:r>
          </w:p>
        </w:tc>
      </w:tr>
      <w:tr w:rsidR="007C6B4A" w14:paraId="4662976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FB63068" w14:textId="77777777" w:rsidR="007C6B4A" w:rsidRDefault="0091388F">
            <w:proofErr w:type="spellStart"/>
            <w:r>
              <w:t>lot_number</w:t>
            </w:r>
            <w:proofErr w:type="spellEnd"/>
          </w:p>
        </w:tc>
        <w:tc>
          <w:tcPr>
            <w:tcW w:w="0" w:type="auto"/>
          </w:tcPr>
          <w:p w14:paraId="1B6BE1B9" w14:textId="77777777" w:rsidR="007C6B4A" w:rsidRDefault="007C6B4A"/>
        </w:tc>
        <w:tc>
          <w:tcPr>
            <w:tcW w:w="0" w:type="auto"/>
          </w:tcPr>
          <w:p w14:paraId="14BF24D1" w14:textId="77777777" w:rsidR="007C6B4A" w:rsidRDefault="007C6B4A"/>
        </w:tc>
        <w:tc>
          <w:tcPr>
            <w:tcW w:w="0" w:type="auto"/>
          </w:tcPr>
          <w:p w14:paraId="03F418A8" w14:textId="77777777" w:rsidR="007C6B4A" w:rsidRDefault="0091388F">
            <w:r>
              <w:t>0</w:t>
            </w:r>
          </w:p>
        </w:tc>
      </w:tr>
      <w:tr w:rsidR="007C6B4A" w14:paraId="5B00B1C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F5666D6" w14:textId="77777777" w:rsidR="007C6B4A" w:rsidRDefault="0091388F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40B41096" w14:textId="77777777" w:rsidR="007C6B4A" w:rsidRDefault="007C6B4A"/>
        </w:tc>
        <w:tc>
          <w:tcPr>
            <w:tcW w:w="0" w:type="auto"/>
          </w:tcPr>
          <w:p w14:paraId="56ED1319" w14:textId="77777777" w:rsidR="007C6B4A" w:rsidRDefault="007C6B4A"/>
        </w:tc>
        <w:tc>
          <w:tcPr>
            <w:tcW w:w="0" w:type="auto"/>
          </w:tcPr>
          <w:p w14:paraId="6002804B" w14:textId="77777777" w:rsidR="007C6B4A" w:rsidRDefault="0091388F">
            <w:r>
              <w:t>0</w:t>
            </w:r>
          </w:p>
        </w:tc>
      </w:tr>
      <w:tr w:rsidR="007C6B4A" w14:paraId="0105071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B04AA0" w14:textId="77777777" w:rsidR="007C6B4A" w:rsidRDefault="0091388F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3A2BAC39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387AE737" w14:textId="77777777" w:rsidR="007C6B4A" w:rsidRDefault="0091388F">
            <w:r>
              <w:t xml:space="preserve">Lookup </w:t>
            </w:r>
            <w:proofErr w:type="spellStart"/>
            <w:r>
              <w:t>visit_occurrence_id</w:t>
            </w:r>
            <w:proofErr w:type="spellEnd"/>
            <w:r>
              <w:t xml:space="preserve"> using encounter, joining to temp table defined in </w:t>
            </w:r>
            <w:proofErr w:type="spellStart"/>
            <w:r>
              <w:t>AllVisitTable.sql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5E050105" w14:textId="77777777" w:rsidR="007C6B4A" w:rsidRDefault="007C6B4A"/>
        </w:tc>
      </w:tr>
      <w:tr w:rsidR="007C6B4A" w14:paraId="19D8345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ECE062" w14:textId="77777777" w:rsidR="007C6B4A" w:rsidRDefault="0091388F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7268D4D5" w14:textId="77777777" w:rsidR="007C6B4A" w:rsidRDefault="007C6B4A"/>
        </w:tc>
        <w:tc>
          <w:tcPr>
            <w:tcW w:w="0" w:type="auto"/>
          </w:tcPr>
          <w:p w14:paraId="3AB9F4C0" w14:textId="77777777" w:rsidR="007C6B4A" w:rsidRDefault="007C6B4A"/>
        </w:tc>
        <w:tc>
          <w:tcPr>
            <w:tcW w:w="0" w:type="auto"/>
          </w:tcPr>
          <w:p w14:paraId="0AEF4FE1" w14:textId="77777777" w:rsidR="007C6B4A" w:rsidRDefault="0091388F">
            <w:r>
              <w:t>0</w:t>
            </w:r>
          </w:p>
        </w:tc>
      </w:tr>
      <w:tr w:rsidR="007C6B4A" w14:paraId="6ED96B7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5BEF81" w14:textId="77777777" w:rsidR="007C6B4A" w:rsidRDefault="0091388F">
            <w:proofErr w:type="spellStart"/>
            <w:r>
              <w:t>drug_source_value</w:t>
            </w:r>
            <w:proofErr w:type="spellEnd"/>
          </w:p>
        </w:tc>
        <w:tc>
          <w:tcPr>
            <w:tcW w:w="0" w:type="auto"/>
          </w:tcPr>
          <w:p w14:paraId="5FFFE6CD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7746367D" w14:textId="77777777" w:rsidR="007C6B4A" w:rsidRDefault="007C6B4A"/>
        </w:tc>
        <w:tc>
          <w:tcPr>
            <w:tcW w:w="0" w:type="auto"/>
          </w:tcPr>
          <w:p w14:paraId="5BA54874" w14:textId="77777777" w:rsidR="007C6B4A" w:rsidRDefault="007C6B4A"/>
        </w:tc>
      </w:tr>
      <w:tr w:rsidR="007C6B4A" w14:paraId="3BFBEE2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FCD8ED" w14:textId="77777777" w:rsidR="007C6B4A" w:rsidRDefault="0091388F">
            <w:proofErr w:type="spellStart"/>
            <w:r>
              <w:t>drug_source_concept_id</w:t>
            </w:r>
            <w:proofErr w:type="spellEnd"/>
          </w:p>
        </w:tc>
        <w:tc>
          <w:tcPr>
            <w:tcW w:w="0" w:type="auto"/>
          </w:tcPr>
          <w:p w14:paraId="701AB929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4C3E5B85" w14:textId="77777777" w:rsidR="007C6B4A" w:rsidRDefault="0091388F">
            <w:r>
              <w:t xml:space="preserve">Use code to lookup </w:t>
            </w:r>
            <w:proofErr w:type="spellStart"/>
            <w:r>
              <w:t>target_concept_id</w:t>
            </w:r>
            <w:proofErr w:type="spellEnd"/>
            <w:r>
              <w:t xml:space="preserve"> in CTE_SOURCE_VOCAB_MAP:</w:t>
            </w:r>
          </w:p>
          <w:p w14:paraId="0F49E073" w14:textId="77777777" w:rsidR="007C6B4A" w:rsidRDefault="007C6B4A"/>
          <w:p w14:paraId="20345B2B" w14:textId="77777777" w:rsidR="007C6B4A" w:rsidRDefault="0091388F">
            <w:r>
              <w:t xml:space="preserve">select </w:t>
            </w:r>
            <w:proofErr w:type="spellStart"/>
            <w:proofErr w:type="gramStart"/>
            <w:r>
              <w:t>csvm.source</w:t>
            </w:r>
            <w:proofErr w:type="gramEnd"/>
            <w:r>
              <w:t>_concept_id</w:t>
            </w:r>
            <w:proofErr w:type="spellEnd"/>
          </w:p>
          <w:p w14:paraId="139A4DBA" w14:textId="77777777" w:rsidR="007C6B4A" w:rsidRDefault="0091388F">
            <w:r>
              <w:t xml:space="preserve">  from immunizations i</w:t>
            </w:r>
          </w:p>
          <w:p w14:paraId="21A48887" w14:textId="77777777" w:rsidR="007C6B4A" w:rsidRDefault="0091388F">
            <w:r>
              <w:lastRenderedPageBreak/>
              <w:t xml:space="preserve">   join </w:t>
            </w:r>
            <w:proofErr w:type="spellStart"/>
            <w:r>
              <w:t>cte_source_vocab_map</w:t>
            </w:r>
            <w:proofErr w:type="spellEnd"/>
            <w:r>
              <w:t xml:space="preserve"> </w:t>
            </w:r>
            <w:proofErr w:type="spellStart"/>
            <w:r>
              <w:t>csvm</w:t>
            </w:r>
            <w:proofErr w:type="spellEnd"/>
          </w:p>
          <w:p w14:paraId="4016601C" w14:textId="77777777" w:rsidR="007C6B4A" w:rsidRDefault="0091388F">
            <w:r>
              <w:t xml:space="preserve">    on </w:t>
            </w:r>
            <w:proofErr w:type="spellStart"/>
            <w:proofErr w:type="gramStart"/>
            <w:r>
              <w:t>csvm.source</w:t>
            </w:r>
            <w:proofErr w:type="gramEnd"/>
            <w:r>
              <w:t>_code</w:t>
            </w:r>
            <w:proofErr w:type="spellEnd"/>
            <w:r>
              <w:t xml:space="preserve">                = </w:t>
            </w:r>
            <w:proofErr w:type="spellStart"/>
            <w:r>
              <w:t>i.code</w:t>
            </w:r>
            <w:proofErr w:type="spellEnd"/>
          </w:p>
          <w:p w14:paraId="3571ED6F" w14:textId="77777777" w:rsidR="007C6B4A" w:rsidRDefault="0091388F">
            <w:r>
              <w:t xml:space="preserve">   and </w:t>
            </w:r>
            <w:proofErr w:type="spellStart"/>
            <w:proofErr w:type="gramStart"/>
            <w:r>
              <w:t>csvm.source</w:t>
            </w:r>
            <w:proofErr w:type="gramEnd"/>
            <w:r>
              <w:t>_vocabulary_id</w:t>
            </w:r>
            <w:proofErr w:type="spellEnd"/>
            <w:r>
              <w:t xml:space="preserve"> = 'CVX'</w:t>
            </w:r>
          </w:p>
        </w:tc>
        <w:tc>
          <w:tcPr>
            <w:tcW w:w="0" w:type="auto"/>
          </w:tcPr>
          <w:p w14:paraId="6EAE9E4D" w14:textId="77777777" w:rsidR="007C6B4A" w:rsidRDefault="007C6B4A"/>
        </w:tc>
      </w:tr>
      <w:tr w:rsidR="007C6B4A" w14:paraId="72C74C3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AEC2383" w14:textId="77777777" w:rsidR="007C6B4A" w:rsidRDefault="0091388F">
            <w:proofErr w:type="spellStart"/>
            <w:r>
              <w:t>route_source_value</w:t>
            </w:r>
            <w:proofErr w:type="spellEnd"/>
          </w:p>
        </w:tc>
        <w:tc>
          <w:tcPr>
            <w:tcW w:w="0" w:type="auto"/>
          </w:tcPr>
          <w:p w14:paraId="601B2E28" w14:textId="77777777" w:rsidR="007C6B4A" w:rsidRDefault="007C6B4A"/>
        </w:tc>
        <w:tc>
          <w:tcPr>
            <w:tcW w:w="0" w:type="auto"/>
          </w:tcPr>
          <w:p w14:paraId="0DC69F02" w14:textId="77777777" w:rsidR="007C6B4A" w:rsidRDefault="007C6B4A"/>
        </w:tc>
        <w:tc>
          <w:tcPr>
            <w:tcW w:w="0" w:type="auto"/>
          </w:tcPr>
          <w:p w14:paraId="17CEC77A" w14:textId="77777777" w:rsidR="007C6B4A" w:rsidRDefault="0091388F">
            <w:r>
              <w:t>NULL</w:t>
            </w:r>
          </w:p>
        </w:tc>
      </w:tr>
      <w:tr w:rsidR="007C6B4A" w14:paraId="45D9C18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C2C878" w14:textId="77777777" w:rsidR="007C6B4A" w:rsidRDefault="0091388F">
            <w:proofErr w:type="spellStart"/>
            <w:r>
              <w:t>dose_unit_source_value</w:t>
            </w:r>
            <w:proofErr w:type="spellEnd"/>
          </w:p>
        </w:tc>
        <w:tc>
          <w:tcPr>
            <w:tcW w:w="0" w:type="auto"/>
          </w:tcPr>
          <w:p w14:paraId="65918752" w14:textId="77777777" w:rsidR="007C6B4A" w:rsidRDefault="007C6B4A"/>
        </w:tc>
        <w:tc>
          <w:tcPr>
            <w:tcW w:w="0" w:type="auto"/>
          </w:tcPr>
          <w:p w14:paraId="1B014BED" w14:textId="77777777" w:rsidR="007C6B4A" w:rsidRDefault="007C6B4A"/>
        </w:tc>
        <w:tc>
          <w:tcPr>
            <w:tcW w:w="0" w:type="auto"/>
          </w:tcPr>
          <w:p w14:paraId="1BCA9599" w14:textId="77777777" w:rsidR="007C6B4A" w:rsidRDefault="0091388F">
            <w:r>
              <w:t>NULL</w:t>
            </w:r>
          </w:p>
        </w:tc>
      </w:tr>
    </w:tbl>
    <w:p w14:paraId="4DE26C07" w14:textId="77777777" w:rsidR="007C6B4A" w:rsidRDefault="0091388F" w:rsidP="00091867">
      <w:r>
        <w:br w:type="page"/>
      </w:r>
      <w:r>
        <w:lastRenderedPageBreak/>
        <w:t xml:space="preserve">Table name: </w:t>
      </w:r>
      <w:proofErr w:type="spellStart"/>
      <w:r>
        <w:t>fact_relationship</w:t>
      </w:r>
      <w:proofErr w:type="spellEnd"/>
    </w:p>
    <w:p w14:paraId="0257186C" w14:textId="77777777" w:rsidR="007C6B4A" w:rsidRDefault="0091388F" w:rsidP="00091867">
      <w:pPr>
        <w:pStyle w:val="Heading1"/>
      </w:pPr>
      <w:r>
        <w:br w:type="page"/>
      </w:r>
      <w:r>
        <w:lastRenderedPageBreak/>
        <w:t>Table name: measurement</w:t>
      </w:r>
    </w:p>
    <w:p w14:paraId="62508C79" w14:textId="77777777" w:rsidR="007C6B4A" w:rsidRDefault="0091388F">
      <w:r>
        <w:rPr>
          <w:sz w:val="28"/>
        </w:rPr>
        <w:t>Reading from procedures.csv</w:t>
      </w:r>
    </w:p>
    <w:p w14:paraId="4729E25D" w14:textId="77777777" w:rsidR="007C6B4A" w:rsidRDefault="0091388F">
      <w:r>
        <w:rPr>
          <w:noProof/>
        </w:rPr>
        <w:drawing>
          <wp:inline distT="0" distB="0" distL="0" distR="0" wp14:anchorId="05A2E9FC" wp14:editId="55F71A4C">
            <wp:extent cx="5715000" cy="4029075"/>
            <wp:effectExtent l="0" t="0" r="0" b="0"/>
            <wp:docPr id="7" name="Picture 7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24"/>
        <w:gridCol w:w="898"/>
        <w:gridCol w:w="4376"/>
        <w:gridCol w:w="1172"/>
      </w:tblGrid>
      <w:tr w:rsidR="007C6B4A" w14:paraId="456FACF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2CDDE38D" w14:textId="77777777" w:rsidR="007C6B4A" w:rsidRDefault="0091388F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576F62ED" w14:textId="77777777" w:rsidR="007C6B4A" w:rsidRDefault="0091388F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6732FB9B" w14:textId="77777777" w:rsidR="007C6B4A" w:rsidRDefault="0091388F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29EB5D86" w14:textId="77777777" w:rsidR="007C6B4A" w:rsidRDefault="0091388F">
            <w:r>
              <w:t>Comment</w:t>
            </w:r>
          </w:p>
        </w:tc>
      </w:tr>
      <w:tr w:rsidR="007C6B4A" w14:paraId="51A1AD5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4AED39" w14:textId="77777777" w:rsidR="007C6B4A" w:rsidRDefault="0091388F">
            <w:proofErr w:type="spellStart"/>
            <w:r>
              <w:t>measurement_id</w:t>
            </w:r>
            <w:proofErr w:type="spellEnd"/>
          </w:p>
        </w:tc>
        <w:tc>
          <w:tcPr>
            <w:tcW w:w="0" w:type="auto"/>
          </w:tcPr>
          <w:p w14:paraId="1D7B82B8" w14:textId="77777777" w:rsidR="007C6B4A" w:rsidRDefault="007C6B4A"/>
        </w:tc>
        <w:tc>
          <w:tcPr>
            <w:tcW w:w="0" w:type="auto"/>
          </w:tcPr>
          <w:p w14:paraId="26528C9C" w14:textId="77777777" w:rsidR="007C6B4A" w:rsidRDefault="007C6B4A"/>
        </w:tc>
        <w:tc>
          <w:tcPr>
            <w:tcW w:w="0" w:type="auto"/>
          </w:tcPr>
          <w:p w14:paraId="47E90640" w14:textId="77777777" w:rsidR="007C6B4A" w:rsidRDefault="0091388F">
            <w:r>
              <w:t>autogenerate</w:t>
            </w:r>
          </w:p>
        </w:tc>
      </w:tr>
      <w:tr w:rsidR="007C6B4A" w14:paraId="5558C98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832E75" w14:textId="77777777" w:rsidR="007C6B4A" w:rsidRDefault="0091388F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3D9A0829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5937D593" w14:textId="77777777" w:rsidR="007C6B4A" w:rsidRDefault="0091388F">
            <w:r>
              <w:t xml:space="preserve">Lookup in the person table: map by mapping </w:t>
            </w:r>
            <w:proofErr w:type="spellStart"/>
            <w:proofErr w:type="gramStart"/>
            <w:r>
              <w:t>person.person</w:t>
            </w:r>
            <w:proofErr w:type="gramEnd"/>
            <w:r>
              <w:t>_source_value</w:t>
            </w:r>
            <w:proofErr w:type="spellEnd"/>
            <w:r>
              <w:t xml:space="preserve"> to patient.</w:t>
            </w:r>
          </w:p>
        </w:tc>
        <w:tc>
          <w:tcPr>
            <w:tcW w:w="0" w:type="auto"/>
          </w:tcPr>
          <w:p w14:paraId="4E094995" w14:textId="77777777" w:rsidR="007C6B4A" w:rsidRDefault="007C6B4A"/>
        </w:tc>
      </w:tr>
      <w:tr w:rsidR="007C6B4A" w14:paraId="479E54A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A37DED7" w14:textId="77777777" w:rsidR="007C6B4A" w:rsidRDefault="0091388F">
            <w:proofErr w:type="spellStart"/>
            <w:r>
              <w:t>measurement_concept_id</w:t>
            </w:r>
            <w:proofErr w:type="spellEnd"/>
          </w:p>
        </w:tc>
        <w:tc>
          <w:tcPr>
            <w:tcW w:w="0" w:type="auto"/>
          </w:tcPr>
          <w:p w14:paraId="5C6CAAAE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4FDCC77A" w14:textId="77777777" w:rsidR="007C6B4A" w:rsidRDefault="0091388F">
            <w:r>
              <w:t xml:space="preserve">Use code to lookup </w:t>
            </w:r>
            <w:proofErr w:type="spellStart"/>
            <w:r>
              <w:t>target_concept_id</w:t>
            </w:r>
            <w:proofErr w:type="spellEnd"/>
            <w:r>
              <w:t xml:space="preserve"> in CTE_TARGET_VOCAB_MAP:</w:t>
            </w:r>
          </w:p>
          <w:p w14:paraId="63DD6D3B" w14:textId="77777777" w:rsidR="007C6B4A" w:rsidRDefault="007C6B4A"/>
          <w:p w14:paraId="40B46F70" w14:textId="77777777" w:rsidR="007C6B4A" w:rsidRDefault="0091388F">
            <w:r>
              <w:t xml:space="preserve">select </w:t>
            </w:r>
            <w:proofErr w:type="spellStart"/>
            <w:proofErr w:type="gramStart"/>
            <w:r>
              <w:t>ctvm.target</w:t>
            </w:r>
            <w:proofErr w:type="gramEnd"/>
            <w:r>
              <w:t>_concept_id</w:t>
            </w:r>
            <w:proofErr w:type="spellEnd"/>
          </w:p>
          <w:p w14:paraId="6523F0F4" w14:textId="77777777" w:rsidR="007C6B4A" w:rsidRDefault="0091388F">
            <w:r>
              <w:t xml:space="preserve">  from procedures </w:t>
            </w:r>
            <w:proofErr w:type="spellStart"/>
            <w:r>
              <w:t>pr</w:t>
            </w:r>
            <w:proofErr w:type="spellEnd"/>
          </w:p>
          <w:p w14:paraId="2EDFB59B" w14:textId="77777777" w:rsidR="007C6B4A" w:rsidRDefault="0091388F">
            <w:r>
              <w:t xml:space="preserve">   join </w:t>
            </w:r>
            <w:proofErr w:type="spellStart"/>
            <w:r>
              <w:t>cte_target_vocab_map</w:t>
            </w:r>
            <w:proofErr w:type="spellEnd"/>
            <w:r>
              <w:t xml:space="preserve"> </w:t>
            </w:r>
            <w:proofErr w:type="spellStart"/>
            <w:r>
              <w:t>ctvm</w:t>
            </w:r>
            <w:proofErr w:type="spellEnd"/>
          </w:p>
          <w:p w14:paraId="5746C38A" w14:textId="77777777" w:rsidR="007C6B4A" w:rsidRDefault="0091388F">
            <w:r>
              <w:t xml:space="preserve">     on </w:t>
            </w:r>
            <w:proofErr w:type="spellStart"/>
            <w:proofErr w:type="gramStart"/>
            <w:r>
              <w:t>ctvm.source</w:t>
            </w:r>
            <w:proofErr w:type="gramEnd"/>
            <w:r>
              <w:t>_code</w:t>
            </w:r>
            <w:proofErr w:type="spellEnd"/>
            <w:r>
              <w:t xml:space="preserve">              = </w:t>
            </w:r>
            <w:proofErr w:type="spellStart"/>
            <w:r>
              <w:t>pr.code</w:t>
            </w:r>
            <w:proofErr w:type="spellEnd"/>
          </w:p>
          <w:p w14:paraId="50C862DE" w14:textId="77777777" w:rsidR="007C6B4A" w:rsidRDefault="0091388F">
            <w:r>
              <w:lastRenderedPageBreak/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_domain_id</w:t>
            </w:r>
            <w:proofErr w:type="spellEnd"/>
            <w:r>
              <w:t xml:space="preserve">       = 'Measurement'</w:t>
            </w:r>
          </w:p>
          <w:p w14:paraId="3285C168" w14:textId="77777777" w:rsidR="007C6B4A" w:rsidRDefault="0091388F">
            <w:pPr>
              <w:rPr>
                <w:ins w:id="25" w:author="Blacketer, Clair" w:date="2019-01-15T13:07:00Z"/>
              </w:rPr>
            </w:pPr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_vocabulary_id</w:t>
            </w:r>
            <w:proofErr w:type="spellEnd"/>
            <w:r>
              <w:t xml:space="preserve"> = 'SNOMED'</w:t>
            </w:r>
          </w:p>
          <w:p w14:paraId="505975B1" w14:textId="77777777" w:rsidR="007A69A2" w:rsidRDefault="007A69A2">
            <w:pPr>
              <w:rPr>
                <w:ins w:id="26" w:author="Blacketer, Clair" w:date="2019-01-15T13:08:00Z"/>
              </w:rPr>
            </w:pPr>
            <w:ins w:id="27" w:author="Blacketer, Clair" w:date="2019-01-15T13:07:00Z">
              <w:r>
                <w:t xml:space="preserve">  and </w:t>
              </w:r>
              <w:proofErr w:type="spellStart"/>
              <w:proofErr w:type="gramStart"/>
              <w:r>
                <w:t>ctvm.target</w:t>
              </w:r>
              <w:proofErr w:type="gramEnd"/>
              <w:r>
                <w:t>_</w:t>
              </w:r>
            </w:ins>
            <w:ins w:id="28" w:author="Blacketer, Clair" w:date="2019-01-15T13:08:00Z">
              <w:r>
                <w:t>invalid_reason</w:t>
              </w:r>
              <w:proofErr w:type="spellEnd"/>
              <w:r>
                <w:t xml:space="preserve"> is NULL </w:t>
              </w:r>
            </w:ins>
          </w:p>
          <w:p w14:paraId="1304E903" w14:textId="77777777" w:rsidR="007A69A2" w:rsidRDefault="007A69A2">
            <w:ins w:id="29" w:author="Blacketer, Clair" w:date="2019-01-15T13:08:00Z">
              <w:r>
                <w:t xml:space="preserve"> and </w:t>
              </w:r>
              <w:proofErr w:type="spellStart"/>
              <w:proofErr w:type="gramStart"/>
              <w:r>
                <w:t>ctvm.target</w:t>
              </w:r>
              <w:proofErr w:type="gramEnd"/>
              <w:r>
                <w:t>_standard_concept</w:t>
              </w:r>
              <w:proofErr w:type="spellEnd"/>
              <w:r>
                <w:t xml:space="preserve"> = ‘S’</w:t>
              </w:r>
            </w:ins>
          </w:p>
        </w:tc>
        <w:tc>
          <w:tcPr>
            <w:tcW w:w="0" w:type="auto"/>
          </w:tcPr>
          <w:p w14:paraId="3E6BC62C" w14:textId="77777777" w:rsidR="007C6B4A" w:rsidRDefault="007C6B4A"/>
        </w:tc>
      </w:tr>
      <w:tr w:rsidR="007C6B4A" w14:paraId="0A418E2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022A699" w14:textId="77777777" w:rsidR="007C6B4A" w:rsidRDefault="0091388F">
            <w:proofErr w:type="spellStart"/>
            <w:r>
              <w:t>measurement_date</w:t>
            </w:r>
            <w:proofErr w:type="spellEnd"/>
          </w:p>
        </w:tc>
        <w:tc>
          <w:tcPr>
            <w:tcW w:w="0" w:type="auto"/>
          </w:tcPr>
          <w:p w14:paraId="6C5DEED5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6AA04482" w14:textId="77777777" w:rsidR="007C6B4A" w:rsidRDefault="007C6B4A"/>
        </w:tc>
        <w:tc>
          <w:tcPr>
            <w:tcW w:w="0" w:type="auto"/>
          </w:tcPr>
          <w:p w14:paraId="2171150E" w14:textId="77777777" w:rsidR="007C6B4A" w:rsidRDefault="007C6B4A"/>
        </w:tc>
      </w:tr>
      <w:tr w:rsidR="007C6B4A" w14:paraId="7607D39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FF766BB" w14:textId="77777777" w:rsidR="007C6B4A" w:rsidRDefault="0091388F">
            <w:proofErr w:type="spellStart"/>
            <w:r>
              <w:t>measurement_datetime</w:t>
            </w:r>
            <w:proofErr w:type="spellEnd"/>
          </w:p>
        </w:tc>
        <w:tc>
          <w:tcPr>
            <w:tcW w:w="0" w:type="auto"/>
          </w:tcPr>
          <w:p w14:paraId="212CD161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4F69279E" w14:textId="77777777" w:rsidR="007C6B4A" w:rsidRDefault="007C6B4A"/>
        </w:tc>
        <w:tc>
          <w:tcPr>
            <w:tcW w:w="0" w:type="auto"/>
          </w:tcPr>
          <w:p w14:paraId="1021A6C7" w14:textId="77777777" w:rsidR="007C6B4A" w:rsidRDefault="007C6B4A"/>
        </w:tc>
      </w:tr>
      <w:tr w:rsidR="007C6B4A" w14:paraId="4639289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4E3E80" w14:textId="77777777" w:rsidR="007C6B4A" w:rsidRDefault="0091388F">
            <w:proofErr w:type="spellStart"/>
            <w:r>
              <w:t>measurement_time</w:t>
            </w:r>
            <w:proofErr w:type="spellEnd"/>
          </w:p>
        </w:tc>
        <w:tc>
          <w:tcPr>
            <w:tcW w:w="0" w:type="auto"/>
          </w:tcPr>
          <w:p w14:paraId="45C06FC5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028CA60C" w14:textId="77777777" w:rsidR="007C6B4A" w:rsidRDefault="007C6B4A"/>
        </w:tc>
        <w:tc>
          <w:tcPr>
            <w:tcW w:w="0" w:type="auto"/>
          </w:tcPr>
          <w:p w14:paraId="68CAC6CA" w14:textId="77777777" w:rsidR="007C6B4A" w:rsidRDefault="0091388F">
            <w:r>
              <w:t>NULL</w:t>
            </w:r>
          </w:p>
        </w:tc>
      </w:tr>
      <w:tr w:rsidR="007C6B4A" w14:paraId="02FC96D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9D65D2E" w14:textId="77777777" w:rsidR="007C6B4A" w:rsidRDefault="0091388F">
            <w:proofErr w:type="spellStart"/>
            <w:r>
              <w:t>measurement_type_concept_id</w:t>
            </w:r>
            <w:proofErr w:type="spellEnd"/>
          </w:p>
        </w:tc>
        <w:tc>
          <w:tcPr>
            <w:tcW w:w="0" w:type="auto"/>
          </w:tcPr>
          <w:p w14:paraId="4FC17604" w14:textId="77777777" w:rsidR="007C6B4A" w:rsidRDefault="0091388F">
            <w:r>
              <w:t>encounter</w:t>
            </w:r>
          </w:p>
          <w:p w14:paraId="4BD95C28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6CB1492A" w14:textId="77777777" w:rsidR="007C6B4A" w:rsidDel="007A69A2" w:rsidRDefault="0091388F">
            <w:pPr>
              <w:rPr>
                <w:del w:id="30" w:author="Blacketer, Clair" w:date="2019-01-15T13:10:00Z"/>
              </w:rPr>
            </w:pPr>
            <w:del w:id="31" w:author="Blacketer, Clair" w:date="2019-01-15T13:10:00Z">
              <w:r w:rsidDel="007A69A2">
                <w:delText>Join to encounters to lookup encounters.description (same method used to find condition_occurrence.condition_type_concept_id):</w:delText>
              </w:r>
            </w:del>
          </w:p>
          <w:p w14:paraId="6850B9E8" w14:textId="77777777" w:rsidR="007C6B4A" w:rsidDel="007A69A2" w:rsidRDefault="007C6B4A">
            <w:pPr>
              <w:rPr>
                <w:del w:id="32" w:author="Blacketer, Clair" w:date="2019-01-15T13:10:00Z"/>
              </w:rPr>
            </w:pPr>
          </w:p>
          <w:p w14:paraId="7BF8D79D" w14:textId="77777777" w:rsidR="007C6B4A" w:rsidDel="007A69A2" w:rsidRDefault="0091388F">
            <w:pPr>
              <w:rPr>
                <w:del w:id="33" w:author="Blacketer, Clair" w:date="2019-01-15T13:10:00Z"/>
              </w:rPr>
            </w:pPr>
            <w:del w:id="34" w:author="Blacketer, Clair" w:date="2019-01-15T13:10:00Z">
              <w:r w:rsidDel="007A69A2">
                <w:delText xml:space="preserve">select case </w:delText>
              </w:r>
            </w:del>
          </w:p>
          <w:p w14:paraId="1474962D" w14:textId="77777777" w:rsidR="007C6B4A" w:rsidDel="007A69A2" w:rsidRDefault="0091388F">
            <w:pPr>
              <w:rPr>
                <w:del w:id="35" w:author="Blacketer, Clair" w:date="2019-01-15T13:10:00Z"/>
              </w:rPr>
            </w:pPr>
            <w:del w:id="36" w:author="Blacketer, Clair" w:date="2019-01-15T13:10:00Z">
              <w:r w:rsidDel="007A69A2">
                <w:delText xml:space="preserve">          when e.description in (</w:delText>
              </w:r>
            </w:del>
          </w:p>
          <w:p w14:paraId="57B204CD" w14:textId="77777777" w:rsidR="007C6B4A" w:rsidDel="007A69A2" w:rsidRDefault="0091388F">
            <w:pPr>
              <w:rPr>
                <w:del w:id="37" w:author="Blacketer, Clair" w:date="2019-01-15T13:10:00Z"/>
              </w:rPr>
            </w:pPr>
            <w:del w:id="38" w:author="Blacketer, Clair" w:date="2019-01-15T13:10:00Z">
              <w:r w:rsidDel="007A69A2">
                <w:delText>'Encounter for check up (procedure)',</w:delText>
              </w:r>
            </w:del>
          </w:p>
          <w:p w14:paraId="636F1F1C" w14:textId="77777777" w:rsidR="007C6B4A" w:rsidDel="007A69A2" w:rsidRDefault="0091388F">
            <w:pPr>
              <w:rPr>
                <w:del w:id="39" w:author="Blacketer, Clair" w:date="2019-01-15T13:10:00Z"/>
              </w:rPr>
            </w:pPr>
            <w:del w:id="40" w:author="Blacketer, Clair" w:date="2019-01-15T13:10:00Z">
              <w:r w:rsidDel="007A69A2">
                <w:delText>'Encounter for symptom',</w:delText>
              </w:r>
            </w:del>
          </w:p>
          <w:p w14:paraId="390971EE" w14:textId="77777777" w:rsidR="007C6B4A" w:rsidDel="007A69A2" w:rsidRDefault="0091388F">
            <w:pPr>
              <w:rPr>
                <w:del w:id="41" w:author="Blacketer, Clair" w:date="2019-01-15T13:10:00Z"/>
              </w:rPr>
            </w:pPr>
            <w:del w:id="42" w:author="Blacketer, Clair" w:date="2019-01-15T13:10:00Z">
              <w:r w:rsidDel="007A69A2">
                <w:delText>'Prenatal visit',</w:delText>
              </w:r>
            </w:del>
          </w:p>
          <w:p w14:paraId="3A647B7F" w14:textId="77777777" w:rsidR="007C6B4A" w:rsidDel="007A69A2" w:rsidRDefault="0091388F">
            <w:pPr>
              <w:rPr>
                <w:del w:id="43" w:author="Blacketer, Clair" w:date="2019-01-15T13:10:00Z"/>
              </w:rPr>
            </w:pPr>
            <w:del w:id="44" w:author="Blacketer, Clair" w:date="2019-01-15T13:10:00Z">
              <w:r w:rsidDel="007A69A2">
                <w:delText>'Outpatient procedure',</w:delText>
              </w:r>
            </w:del>
          </w:p>
          <w:p w14:paraId="3BE28E47" w14:textId="77777777" w:rsidR="007C6B4A" w:rsidDel="007A69A2" w:rsidRDefault="0091388F">
            <w:pPr>
              <w:rPr>
                <w:del w:id="45" w:author="Blacketer, Clair" w:date="2019-01-15T13:10:00Z"/>
              </w:rPr>
            </w:pPr>
            <w:del w:id="46" w:author="Blacketer, Clair" w:date="2019-01-15T13:10:00Z">
              <w:r w:rsidDel="007A69A2">
                <w:delText>'Patient encounter procedure',</w:delText>
              </w:r>
            </w:del>
          </w:p>
          <w:p w14:paraId="7D791D25" w14:textId="77777777" w:rsidR="007C6B4A" w:rsidDel="007A69A2" w:rsidRDefault="0091388F">
            <w:pPr>
              <w:rPr>
                <w:del w:id="47" w:author="Blacketer, Clair" w:date="2019-01-15T13:10:00Z"/>
              </w:rPr>
            </w:pPr>
            <w:del w:id="48" w:author="Blacketer, Clair" w:date="2019-01-15T13:10:00Z">
              <w:r w:rsidDel="007A69A2">
                <w:delText>'Consultation for treatment',</w:delText>
              </w:r>
            </w:del>
          </w:p>
          <w:p w14:paraId="2A600F1A" w14:textId="77777777" w:rsidR="007C6B4A" w:rsidDel="007A69A2" w:rsidRDefault="0091388F">
            <w:pPr>
              <w:rPr>
                <w:del w:id="49" w:author="Blacketer, Clair" w:date="2019-01-15T13:10:00Z"/>
              </w:rPr>
            </w:pPr>
            <w:del w:id="50" w:author="Blacketer, Clair" w:date="2019-01-15T13:10:00Z">
              <w:r w:rsidDel="007A69A2">
                <w:delText>'Encounter for 'check-up'',</w:delText>
              </w:r>
            </w:del>
          </w:p>
          <w:p w14:paraId="42301942" w14:textId="77777777" w:rsidR="007C6B4A" w:rsidDel="007A69A2" w:rsidRDefault="0091388F">
            <w:pPr>
              <w:rPr>
                <w:del w:id="51" w:author="Blacketer, Clair" w:date="2019-01-15T13:10:00Z"/>
              </w:rPr>
            </w:pPr>
            <w:del w:id="52" w:author="Blacketer, Clair" w:date="2019-01-15T13:10:00Z">
              <w:r w:rsidDel="007A69A2">
                <w:delText>'Encounter for problem',</w:delText>
              </w:r>
            </w:del>
          </w:p>
          <w:p w14:paraId="4A45D763" w14:textId="77777777" w:rsidR="007C6B4A" w:rsidDel="007A69A2" w:rsidRDefault="0091388F">
            <w:pPr>
              <w:rPr>
                <w:del w:id="53" w:author="Blacketer, Clair" w:date="2019-01-15T13:10:00Z"/>
              </w:rPr>
            </w:pPr>
            <w:del w:id="54" w:author="Blacketer, Clair" w:date="2019-01-15T13:10:00Z">
              <w:r w:rsidDel="007A69A2">
                <w:delText>'Prenatal initial visit',</w:delText>
              </w:r>
            </w:del>
          </w:p>
          <w:p w14:paraId="7464C5B5" w14:textId="77777777" w:rsidR="007C6B4A" w:rsidDel="007A69A2" w:rsidRDefault="0091388F">
            <w:pPr>
              <w:rPr>
                <w:del w:id="55" w:author="Blacketer, Clair" w:date="2019-01-15T13:10:00Z"/>
              </w:rPr>
            </w:pPr>
            <w:del w:id="56" w:author="Blacketer, Clair" w:date="2019-01-15T13:10:00Z">
              <w:r w:rsidDel="007A69A2">
                <w:delText>'Postnatal visit',</w:delText>
              </w:r>
            </w:del>
          </w:p>
          <w:p w14:paraId="59019B4D" w14:textId="77777777" w:rsidR="007C6B4A" w:rsidDel="007A69A2" w:rsidRDefault="0091388F">
            <w:pPr>
              <w:rPr>
                <w:del w:id="57" w:author="Blacketer, Clair" w:date="2019-01-15T13:10:00Z"/>
              </w:rPr>
            </w:pPr>
            <w:del w:id="58" w:author="Blacketer, Clair" w:date="2019-01-15T13:10:00Z">
              <w:r w:rsidDel="007A69A2">
                <w:delText>'Asthma follow-up',</w:delText>
              </w:r>
            </w:del>
          </w:p>
          <w:p w14:paraId="2DAFBE34" w14:textId="77777777" w:rsidR="007C6B4A" w:rsidDel="007A69A2" w:rsidRDefault="0091388F">
            <w:pPr>
              <w:rPr>
                <w:del w:id="59" w:author="Blacketer, Clair" w:date="2019-01-15T13:10:00Z"/>
              </w:rPr>
            </w:pPr>
            <w:del w:id="60" w:author="Blacketer, Clair" w:date="2019-01-15T13:10:00Z">
              <w:r w:rsidDel="007A69A2">
                <w:delText>'Drug addiction therapy',</w:delText>
              </w:r>
            </w:del>
          </w:p>
          <w:p w14:paraId="4A209394" w14:textId="77777777" w:rsidR="007C6B4A" w:rsidDel="007A69A2" w:rsidRDefault="0091388F">
            <w:pPr>
              <w:rPr>
                <w:del w:id="61" w:author="Blacketer, Clair" w:date="2019-01-15T13:10:00Z"/>
              </w:rPr>
            </w:pPr>
            <w:del w:id="62" w:author="Blacketer, Clair" w:date="2019-01-15T13:10:00Z">
              <w:r w:rsidDel="007A69A2">
                <w:delText>'Death Certification',</w:delText>
              </w:r>
            </w:del>
          </w:p>
          <w:p w14:paraId="5ECA6191" w14:textId="77777777" w:rsidR="007C6B4A" w:rsidDel="007A69A2" w:rsidRDefault="0091388F">
            <w:pPr>
              <w:rPr>
                <w:del w:id="63" w:author="Blacketer, Clair" w:date="2019-01-15T13:10:00Z"/>
              </w:rPr>
            </w:pPr>
            <w:del w:id="64" w:author="Blacketer, Clair" w:date="2019-01-15T13:10:00Z">
              <w:r w:rsidDel="007A69A2">
                <w:delText xml:space="preserve">'Domiciliary or rest home patient evaluation and </w:delText>
              </w:r>
              <w:r w:rsidDel="007A69A2">
                <w:lastRenderedPageBreak/>
                <w:delText>management',</w:delText>
              </w:r>
            </w:del>
          </w:p>
          <w:p w14:paraId="150DD87C" w14:textId="77777777" w:rsidR="007C6B4A" w:rsidDel="007A69A2" w:rsidRDefault="0091388F">
            <w:pPr>
              <w:rPr>
                <w:del w:id="65" w:author="Blacketer, Clair" w:date="2019-01-15T13:10:00Z"/>
              </w:rPr>
            </w:pPr>
            <w:del w:id="66" w:author="Blacketer, Clair" w:date="2019-01-15T13:10:00Z">
              <w:r w:rsidDel="007A69A2">
                <w:delText>'Patient-initiated encounter',</w:delText>
              </w:r>
            </w:del>
          </w:p>
          <w:p w14:paraId="4F36DA99" w14:textId="77777777" w:rsidR="007C6B4A" w:rsidDel="007A69A2" w:rsidRDefault="0091388F">
            <w:pPr>
              <w:rPr>
                <w:del w:id="67" w:author="Blacketer, Clair" w:date="2019-01-15T13:10:00Z"/>
              </w:rPr>
            </w:pPr>
            <w:del w:id="68" w:author="Blacketer, Clair" w:date="2019-01-15T13:10:00Z">
              <w:r w:rsidDel="007A69A2">
                <w:delText>'Allergic disorder initial assessment',</w:delText>
              </w:r>
            </w:del>
          </w:p>
          <w:p w14:paraId="066CF95A" w14:textId="77777777" w:rsidR="007C6B4A" w:rsidDel="007A69A2" w:rsidRDefault="0091388F">
            <w:pPr>
              <w:rPr>
                <w:del w:id="69" w:author="Blacketer, Clair" w:date="2019-01-15T13:10:00Z"/>
              </w:rPr>
            </w:pPr>
            <w:del w:id="70" w:author="Blacketer, Clair" w:date="2019-01-15T13:10:00Z">
              <w:r w:rsidDel="007A69A2">
                <w:delText>'Allergic disorder follow-up assessment',</w:delText>
              </w:r>
            </w:del>
          </w:p>
          <w:p w14:paraId="1DA6960A" w14:textId="77777777" w:rsidR="007C6B4A" w:rsidDel="007A69A2" w:rsidRDefault="0091388F">
            <w:pPr>
              <w:rPr>
                <w:del w:id="71" w:author="Blacketer, Clair" w:date="2019-01-15T13:10:00Z"/>
              </w:rPr>
            </w:pPr>
            <w:del w:id="72" w:author="Blacketer, Clair" w:date="2019-01-15T13:10:00Z">
              <w:r w:rsidDel="007A69A2">
                <w:delText>'Drug rehabilitation and detoxification',</w:delText>
              </w:r>
            </w:del>
          </w:p>
          <w:p w14:paraId="1AD6B4C8" w14:textId="77777777" w:rsidR="007C6B4A" w:rsidDel="007A69A2" w:rsidRDefault="0091388F">
            <w:pPr>
              <w:rPr>
                <w:del w:id="73" w:author="Blacketer, Clair" w:date="2019-01-15T13:10:00Z"/>
              </w:rPr>
            </w:pPr>
            <w:del w:id="74" w:author="Blacketer, Clair" w:date="2019-01-15T13:10:00Z">
              <w:r w:rsidDel="007A69A2">
                <w:delText>'Office Visit',</w:delText>
              </w:r>
            </w:del>
          </w:p>
          <w:p w14:paraId="39E22A82" w14:textId="77777777" w:rsidR="007C6B4A" w:rsidDel="007A69A2" w:rsidRDefault="0091388F">
            <w:pPr>
              <w:rPr>
                <w:del w:id="75" w:author="Blacketer, Clair" w:date="2019-01-15T13:10:00Z"/>
              </w:rPr>
            </w:pPr>
            <w:del w:id="76" w:author="Blacketer, Clair" w:date="2019-01-15T13:10:00Z">
              <w:r w:rsidDel="007A69A2">
                <w:delText>'Encounter Inpatient',</w:delText>
              </w:r>
            </w:del>
          </w:p>
          <w:p w14:paraId="34858C80" w14:textId="77777777" w:rsidR="007C6B4A" w:rsidDel="007A69A2" w:rsidRDefault="0091388F">
            <w:pPr>
              <w:rPr>
                <w:del w:id="77" w:author="Blacketer, Clair" w:date="2019-01-15T13:10:00Z"/>
              </w:rPr>
            </w:pPr>
            <w:del w:id="78" w:author="Blacketer, Clair" w:date="2019-01-15T13:10:00Z">
              <w:r w:rsidDel="007A69A2">
                <w:delText>'Non-urgent orthopedic admission'</w:delText>
              </w:r>
            </w:del>
          </w:p>
          <w:p w14:paraId="026BEB16" w14:textId="77777777" w:rsidR="007C6B4A" w:rsidDel="007A69A2" w:rsidRDefault="0091388F">
            <w:pPr>
              <w:rPr>
                <w:del w:id="79" w:author="Blacketer, Clair" w:date="2019-01-15T13:10:00Z"/>
              </w:rPr>
            </w:pPr>
            <w:del w:id="80" w:author="Blacketer, Clair" w:date="2019-01-15T13:10:00Z">
              <w:r w:rsidDel="007A69A2">
                <w:delText>)</w:delText>
              </w:r>
            </w:del>
          </w:p>
          <w:p w14:paraId="012663A4" w14:textId="77777777" w:rsidR="007C6B4A" w:rsidDel="007A69A2" w:rsidRDefault="0091388F">
            <w:pPr>
              <w:rPr>
                <w:del w:id="81" w:author="Blacketer, Clair" w:date="2019-01-15T13:10:00Z"/>
              </w:rPr>
            </w:pPr>
            <w:del w:id="82" w:author="Blacketer, Clair" w:date="2019-01-15T13:10:00Z">
              <w:r w:rsidDel="007A69A2">
                <w:delText xml:space="preserve">          then 38000215</w:delText>
              </w:r>
            </w:del>
          </w:p>
          <w:p w14:paraId="38C94A58" w14:textId="77777777" w:rsidR="007C6B4A" w:rsidDel="007A69A2" w:rsidRDefault="007C6B4A">
            <w:pPr>
              <w:rPr>
                <w:del w:id="83" w:author="Blacketer, Clair" w:date="2019-01-15T13:10:00Z"/>
              </w:rPr>
            </w:pPr>
          </w:p>
          <w:p w14:paraId="1D35F28C" w14:textId="77777777" w:rsidR="007C6B4A" w:rsidDel="007A69A2" w:rsidRDefault="0091388F">
            <w:pPr>
              <w:rPr>
                <w:del w:id="84" w:author="Blacketer, Clair" w:date="2019-01-15T13:10:00Z"/>
              </w:rPr>
            </w:pPr>
            <w:del w:id="85" w:author="Blacketer, Clair" w:date="2019-01-15T13:10:00Z">
              <w:r w:rsidDel="007A69A2">
                <w:delText xml:space="preserve">          when e.description in (</w:delText>
              </w:r>
            </w:del>
          </w:p>
          <w:p w14:paraId="39A6B0C3" w14:textId="77777777" w:rsidR="007C6B4A" w:rsidDel="007A69A2" w:rsidRDefault="0091388F">
            <w:pPr>
              <w:rPr>
                <w:del w:id="86" w:author="Blacketer, Clair" w:date="2019-01-15T13:10:00Z"/>
              </w:rPr>
            </w:pPr>
            <w:del w:id="87" w:author="Blacketer, Clair" w:date="2019-01-15T13:10:00Z">
              <w:r w:rsidDel="007A69A2">
                <w:delText>'Emergency room admission',</w:delText>
              </w:r>
            </w:del>
          </w:p>
          <w:p w14:paraId="4AD802C1" w14:textId="77777777" w:rsidR="007C6B4A" w:rsidDel="007A69A2" w:rsidRDefault="0091388F">
            <w:pPr>
              <w:rPr>
                <w:del w:id="88" w:author="Blacketer, Clair" w:date="2019-01-15T13:10:00Z"/>
              </w:rPr>
            </w:pPr>
            <w:del w:id="89" w:author="Blacketer, Clair" w:date="2019-01-15T13:10:00Z">
              <w:r w:rsidDel="007A69A2">
                <w:delText>'Obstetric emergency hospital admission',</w:delText>
              </w:r>
            </w:del>
          </w:p>
          <w:p w14:paraId="5BEE7EC1" w14:textId="77777777" w:rsidR="007C6B4A" w:rsidDel="007A69A2" w:rsidRDefault="0091388F">
            <w:pPr>
              <w:rPr>
                <w:del w:id="90" w:author="Blacketer, Clair" w:date="2019-01-15T13:10:00Z"/>
              </w:rPr>
            </w:pPr>
            <w:del w:id="91" w:author="Blacketer, Clair" w:date="2019-01-15T13:10:00Z">
              <w:r w:rsidDel="007A69A2">
                <w:delText>'Emergency Room Admission',</w:delText>
              </w:r>
            </w:del>
          </w:p>
          <w:p w14:paraId="67818761" w14:textId="77777777" w:rsidR="007C6B4A" w:rsidDel="007A69A2" w:rsidRDefault="0091388F">
            <w:pPr>
              <w:rPr>
                <w:del w:id="92" w:author="Blacketer, Clair" w:date="2019-01-15T13:10:00Z"/>
              </w:rPr>
            </w:pPr>
            <w:del w:id="93" w:author="Blacketer, Clair" w:date="2019-01-15T13:10:00Z">
              <w:r w:rsidDel="007A69A2">
                <w:delText>'Emergency hospital admission for asthma',</w:delText>
              </w:r>
            </w:del>
          </w:p>
          <w:p w14:paraId="6F338933" w14:textId="77777777" w:rsidR="007C6B4A" w:rsidDel="007A69A2" w:rsidRDefault="0091388F">
            <w:pPr>
              <w:rPr>
                <w:del w:id="94" w:author="Blacketer, Clair" w:date="2019-01-15T13:10:00Z"/>
              </w:rPr>
            </w:pPr>
            <w:del w:id="95" w:author="Blacketer, Clair" w:date="2019-01-15T13:10:00Z">
              <w:r w:rsidDel="007A69A2">
                <w:delText>'Admission to surgical department',</w:delText>
              </w:r>
            </w:del>
          </w:p>
          <w:p w14:paraId="27235820" w14:textId="77777777" w:rsidR="007C6B4A" w:rsidDel="007A69A2" w:rsidRDefault="0091388F">
            <w:pPr>
              <w:rPr>
                <w:del w:id="96" w:author="Blacketer, Clair" w:date="2019-01-15T13:10:00Z"/>
              </w:rPr>
            </w:pPr>
            <w:del w:id="97" w:author="Blacketer, Clair" w:date="2019-01-15T13:10:00Z">
              <w:r w:rsidDel="007A69A2">
                <w:delText>'Emergency Encounter',</w:delText>
              </w:r>
            </w:del>
          </w:p>
          <w:p w14:paraId="11F87B00" w14:textId="77777777" w:rsidR="007C6B4A" w:rsidDel="007A69A2" w:rsidRDefault="0091388F">
            <w:pPr>
              <w:rPr>
                <w:del w:id="98" w:author="Blacketer, Clair" w:date="2019-01-15T13:10:00Z"/>
              </w:rPr>
            </w:pPr>
            <w:del w:id="99" w:author="Blacketer, Clair" w:date="2019-01-15T13:10:00Z">
              <w:r w:rsidDel="007A69A2">
                <w:delText>Hospital admission',</w:delText>
              </w:r>
            </w:del>
          </w:p>
          <w:p w14:paraId="04936B65" w14:textId="77777777" w:rsidR="007C6B4A" w:rsidDel="007A69A2" w:rsidRDefault="0091388F">
            <w:pPr>
              <w:rPr>
                <w:del w:id="100" w:author="Blacketer, Clair" w:date="2019-01-15T13:10:00Z"/>
              </w:rPr>
            </w:pPr>
            <w:del w:id="101" w:author="Blacketer, Clair" w:date="2019-01-15T13:10:00Z">
              <w:r w:rsidDel="007A69A2">
                <w:delText>'Admission to thoracic surgery department'</w:delText>
              </w:r>
            </w:del>
          </w:p>
          <w:p w14:paraId="268BC49B" w14:textId="77777777" w:rsidR="007C6B4A" w:rsidDel="007A69A2" w:rsidRDefault="0091388F">
            <w:pPr>
              <w:rPr>
                <w:del w:id="102" w:author="Blacketer, Clair" w:date="2019-01-15T13:10:00Z"/>
              </w:rPr>
            </w:pPr>
            <w:del w:id="103" w:author="Blacketer, Clair" w:date="2019-01-15T13:10:00Z">
              <w:r w:rsidDel="007A69A2">
                <w:delText>)</w:delText>
              </w:r>
            </w:del>
          </w:p>
          <w:p w14:paraId="5B0229A7" w14:textId="77777777" w:rsidR="007C6B4A" w:rsidDel="007A69A2" w:rsidRDefault="0091388F">
            <w:pPr>
              <w:rPr>
                <w:del w:id="104" w:author="Blacketer, Clair" w:date="2019-01-15T13:10:00Z"/>
              </w:rPr>
            </w:pPr>
            <w:del w:id="105" w:author="Blacketer, Clair" w:date="2019-01-15T13:10:00Z">
              <w:r w:rsidDel="007A69A2">
                <w:delText xml:space="preserve">          then 38000183</w:delText>
              </w:r>
            </w:del>
          </w:p>
          <w:p w14:paraId="7D04C01C" w14:textId="77777777" w:rsidR="007C6B4A" w:rsidDel="007A69A2" w:rsidRDefault="0091388F">
            <w:pPr>
              <w:rPr>
                <w:del w:id="106" w:author="Blacketer, Clair" w:date="2019-01-15T13:10:00Z"/>
              </w:rPr>
            </w:pPr>
            <w:del w:id="107" w:author="Blacketer, Clair" w:date="2019-01-15T13:10:00Z">
              <w:r w:rsidDel="007A69A2">
                <w:delText xml:space="preserve">  from </w:delText>
              </w:r>
            </w:del>
          </w:p>
          <w:p w14:paraId="3A4AE736" w14:textId="77777777" w:rsidR="007C6B4A" w:rsidDel="007A69A2" w:rsidRDefault="0091388F">
            <w:pPr>
              <w:rPr>
                <w:del w:id="108" w:author="Blacketer, Clair" w:date="2019-01-15T13:10:00Z"/>
              </w:rPr>
            </w:pPr>
            <w:del w:id="109" w:author="Blacketer, Clair" w:date="2019-01-15T13:10:00Z">
              <w:r w:rsidDel="007A69A2">
                <w:delText xml:space="preserve">  encounters e</w:delText>
              </w:r>
            </w:del>
          </w:p>
          <w:p w14:paraId="6694D1F7" w14:textId="77777777" w:rsidR="007C6B4A" w:rsidDel="007A69A2" w:rsidRDefault="0091388F">
            <w:pPr>
              <w:rPr>
                <w:del w:id="110" w:author="Blacketer, Clair" w:date="2019-01-15T13:10:00Z"/>
              </w:rPr>
            </w:pPr>
            <w:del w:id="111" w:author="Blacketer, Clair" w:date="2019-01-15T13:10:00Z">
              <w:r w:rsidDel="007A69A2">
                <w:delText xml:space="preserve">  join procedures p</w:delText>
              </w:r>
            </w:del>
          </w:p>
          <w:p w14:paraId="7647D847" w14:textId="77777777" w:rsidR="007C6B4A" w:rsidDel="007A69A2" w:rsidRDefault="0091388F">
            <w:pPr>
              <w:rPr>
                <w:del w:id="112" w:author="Blacketer, Clair" w:date="2019-01-15T13:10:00Z"/>
              </w:rPr>
            </w:pPr>
            <w:del w:id="113" w:author="Blacketer, Clair" w:date="2019-01-15T13:10:00Z">
              <w:r w:rsidDel="007A69A2">
                <w:delText xml:space="preserve">    on p.encounter = e.id</w:delText>
              </w:r>
            </w:del>
          </w:p>
          <w:p w14:paraId="3D411D0B" w14:textId="77777777" w:rsidR="007C6B4A" w:rsidDel="007A69A2" w:rsidRDefault="0091388F">
            <w:pPr>
              <w:rPr>
                <w:del w:id="114" w:author="Blacketer, Clair" w:date="2019-01-15T13:10:00Z"/>
              </w:rPr>
            </w:pPr>
            <w:del w:id="115" w:author="Blacketer, Clair" w:date="2019-01-15T13:10:00Z">
              <w:r w:rsidDel="007A69A2">
                <w:delText xml:space="preserve">  and p.patient      = e.patient</w:delText>
              </w:r>
            </w:del>
          </w:p>
          <w:p w14:paraId="06041594" w14:textId="77777777" w:rsidR="007C6B4A" w:rsidDel="007A69A2" w:rsidRDefault="0091388F">
            <w:pPr>
              <w:rPr>
                <w:del w:id="116" w:author="Blacketer, Clair" w:date="2019-01-15T13:10:00Z"/>
              </w:rPr>
            </w:pPr>
            <w:del w:id="117" w:author="Blacketer, Clair" w:date="2019-01-15T13:10:00Z">
              <w:r w:rsidDel="007A69A2">
                <w:delText xml:space="preserve">Join to encounters to lookup encounters.description (same method used to </w:delText>
              </w:r>
              <w:r w:rsidDel="007A69A2">
                <w:lastRenderedPageBreak/>
                <w:delText>find condition_occurrence.condition_type_concept_id):</w:delText>
              </w:r>
            </w:del>
          </w:p>
          <w:p w14:paraId="65BC756D" w14:textId="77777777" w:rsidR="007C6B4A" w:rsidDel="007A69A2" w:rsidRDefault="007C6B4A">
            <w:pPr>
              <w:rPr>
                <w:del w:id="118" w:author="Blacketer, Clair" w:date="2019-01-15T13:10:00Z"/>
              </w:rPr>
            </w:pPr>
          </w:p>
          <w:p w14:paraId="09F1CC50" w14:textId="77777777" w:rsidR="007C6B4A" w:rsidDel="007A69A2" w:rsidRDefault="0091388F">
            <w:pPr>
              <w:rPr>
                <w:del w:id="119" w:author="Blacketer, Clair" w:date="2019-01-15T13:10:00Z"/>
              </w:rPr>
            </w:pPr>
            <w:del w:id="120" w:author="Blacketer, Clair" w:date="2019-01-15T13:10:00Z">
              <w:r w:rsidDel="007A69A2">
                <w:delText xml:space="preserve">select case </w:delText>
              </w:r>
            </w:del>
          </w:p>
          <w:p w14:paraId="1C37DA41" w14:textId="77777777" w:rsidR="007C6B4A" w:rsidDel="007A69A2" w:rsidRDefault="0091388F">
            <w:pPr>
              <w:rPr>
                <w:del w:id="121" w:author="Blacketer, Clair" w:date="2019-01-15T13:10:00Z"/>
              </w:rPr>
            </w:pPr>
            <w:del w:id="122" w:author="Blacketer, Clair" w:date="2019-01-15T13:10:00Z">
              <w:r w:rsidDel="007A69A2">
                <w:delText xml:space="preserve">          when e.description in (</w:delText>
              </w:r>
            </w:del>
          </w:p>
          <w:p w14:paraId="25BCA424" w14:textId="77777777" w:rsidR="007C6B4A" w:rsidDel="007A69A2" w:rsidRDefault="0091388F">
            <w:pPr>
              <w:rPr>
                <w:del w:id="123" w:author="Blacketer, Clair" w:date="2019-01-15T13:10:00Z"/>
              </w:rPr>
            </w:pPr>
            <w:del w:id="124" w:author="Blacketer, Clair" w:date="2019-01-15T13:10:00Z">
              <w:r w:rsidDel="007A69A2">
                <w:delText>'Encounter for check up (procedure)',</w:delText>
              </w:r>
            </w:del>
          </w:p>
          <w:p w14:paraId="50F1B937" w14:textId="77777777" w:rsidR="007C6B4A" w:rsidDel="007A69A2" w:rsidRDefault="0091388F">
            <w:pPr>
              <w:rPr>
                <w:del w:id="125" w:author="Blacketer, Clair" w:date="2019-01-15T13:10:00Z"/>
              </w:rPr>
            </w:pPr>
            <w:del w:id="126" w:author="Blacketer, Clair" w:date="2019-01-15T13:10:00Z">
              <w:r w:rsidDel="007A69A2">
                <w:delText>'Encounter for symptom',</w:delText>
              </w:r>
            </w:del>
          </w:p>
          <w:p w14:paraId="645B5F66" w14:textId="77777777" w:rsidR="007C6B4A" w:rsidDel="007A69A2" w:rsidRDefault="0091388F">
            <w:pPr>
              <w:rPr>
                <w:del w:id="127" w:author="Blacketer, Clair" w:date="2019-01-15T13:10:00Z"/>
              </w:rPr>
            </w:pPr>
            <w:del w:id="128" w:author="Blacketer, Clair" w:date="2019-01-15T13:10:00Z">
              <w:r w:rsidDel="007A69A2">
                <w:delText>'Prenatal visit',</w:delText>
              </w:r>
            </w:del>
          </w:p>
          <w:p w14:paraId="2067C5E4" w14:textId="77777777" w:rsidR="007C6B4A" w:rsidDel="007A69A2" w:rsidRDefault="0091388F">
            <w:pPr>
              <w:rPr>
                <w:del w:id="129" w:author="Blacketer, Clair" w:date="2019-01-15T13:10:00Z"/>
              </w:rPr>
            </w:pPr>
            <w:del w:id="130" w:author="Blacketer, Clair" w:date="2019-01-15T13:10:00Z">
              <w:r w:rsidDel="007A69A2">
                <w:delText>'Outpatient procedure',</w:delText>
              </w:r>
            </w:del>
          </w:p>
          <w:p w14:paraId="481F7CA4" w14:textId="77777777" w:rsidR="007C6B4A" w:rsidDel="007A69A2" w:rsidRDefault="0091388F">
            <w:pPr>
              <w:rPr>
                <w:del w:id="131" w:author="Blacketer, Clair" w:date="2019-01-15T13:10:00Z"/>
              </w:rPr>
            </w:pPr>
            <w:del w:id="132" w:author="Blacketer, Clair" w:date="2019-01-15T13:10:00Z">
              <w:r w:rsidDel="007A69A2">
                <w:delText>'Patient encounter procedure',</w:delText>
              </w:r>
            </w:del>
          </w:p>
          <w:p w14:paraId="7AFD7DFC" w14:textId="77777777" w:rsidR="007C6B4A" w:rsidDel="007A69A2" w:rsidRDefault="0091388F">
            <w:pPr>
              <w:rPr>
                <w:del w:id="133" w:author="Blacketer, Clair" w:date="2019-01-15T13:10:00Z"/>
              </w:rPr>
            </w:pPr>
            <w:del w:id="134" w:author="Blacketer, Clair" w:date="2019-01-15T13:10:00Z">
              <w:r w:rsidDel="007A69A2">
                <w:delText>'Consultation for treatment',</w:delText>
              </w:r>
            </w:del>
          </w:p>
          <w:p w14:paraId="69D727A7" w14:textId="77777777" w:rsidR="007C6B4A" w:rsidDel="007A69A2" w:rsidRDefault="0091388F">
            <w:pPr>
              <w:rPr>
                <w:del w:id="135" w:author="Blacketer, Clair" w:date="2019-01-15T13:10:00Z"/>
              </w:rPr>
            </w:pPr>
            <w:del w:id="136" w:author="Blacketer, Clair" w:date="2019-01-15T13:10:00Z">
              <w:r w:rsidDel="007A69A2">
                <w:delText>'Encounter for 'check-up'',</w:delText>
              </w:r>
            </w:del>
          </w:p>
          <w:p w14:paraId="7E191C4A" w14:textId="77777777" w:rsidR="007C6B4A" w:rsidDel="007A69A2" w:rsidRDefault="0091388F">
            <w:pPr>
              <w:rPr>
                <w:del w:id="137" w:author="Blacketer, Clair" w:date="2019-01-15T13:10:00Z"/>
              </w:rPr>
            </w:pPr>
            <w:del w:id="138" w:author="Blacketer, Clair" w:date="2019-01-15T13:10:00Z">
              <w:r w:rsidDel="007A69A2">
                <w:delText>'Encounter for problem',</w:delText>
              </w:r>
            </w:del>
          </w:p>
          <w:p w14:paraId="245F2EEE" w14:textId="77777777" w:rsidR="007C6B4A" w:rsidDel="007A69A2" w:rsidRDefault="0091388F">
            <w:pPr>
              <w:rPr>
                <w:del w:id="139" w:author="Blacketer, Clair" w:date="2019-01-15T13:10:00Z"/>
              </w:rPr>
            </w:pPr>
            <w:del w:id="140" w:author="Blacketer, Clair" w:date="2019-01-15T13:10:00Z">
              <w:r w:rsidDel="007A69A2">
                <w:delText>'Prenatal initial visit',</w:delText>
              </w:r>
            </w:del>
          </w:p>
          <w:p w14:paraId="7298379A" w14:textId="77777777" w:rsidR="007C6B4A" w:rsidDel="007A69A2" w:rsidRDefault="0091388F">
            <w:pPr>
              <w:rPr>
                <w:del w:id="141" w:author="Blacketer, Clair" w:date="2019-01-15T13:10:00Z"/>
              </w:rPr>
            </w:pPr>
            <w:del w:id="142" w:author="Blacketer, Clair" w:date="2019-01-15T13:10:00Z">
              <w:r w:rsidDel="007A69A2">
                <w:delText>'Postnatal visit',</w:delText>
              </w:r>
            </w:del>
          </w:p>
          <w:p w14:paraId="5499F24D" w14:textId="77777777" w:rsidR="007C6B4A" w:rsidDel="007A69A2" w:rsidRDefault="0091388F">
            <w:pPr>
              <w:rPr>
                <w:del w:id="143" w:author="Blacketer, Clair" w:date="2019-01-15T13:10:00Z"/>
              </w:rPr>
            </w:pPr>
            <w:del w:id="144" w:author="Blacketer, Clair" w:date="2019-01-15T13:10:00Z">
              <w:r w:rsidDel="007A69A2">
                <w:delText>'Asthma follow-up',</w:delText>
              </w:r>
            </w:del>
          </w:p>
          <w:p w14:paraId="30F1486B" w14:textId="77777777" w:rsidR="007C6B4A" w:rsidDel="007A69A2" w:rsidRDefault="0091388F">
            <w:pPr>
              <w:rPr>
                <w:del w:id="145" w:author="Blacketer, Clair" w:date="2019-01-15T13:10:00Z"/>
              </w:rPr>
            </w:pPr>
            <w:del w:id="146" w:author="Blacketer, Clair" w:date="2019-01-15T13:10:00Z">
              <w:r w:rsidDel="007A69A2">
                <w:delText>'Drug addiction therapy',</w:delText>
              </w:r>
            </w:del>
          </w:p>
          <w:p w14:paraId="3373FF8C" w14:textId="77777777" w:rsidR="007C6B4A" w:rsidDel="007A69A2" w:rsidRDefault="0091388F">
            <w:pPr>
              <w:rPr>
                <w:del w:id="147" w:author="Blacketer, Clair" w:date="2019-01-15T13:10:00Z"/>
              </w:rPr>
            </w:pPr>
            <w:del w:id="148" w:author="Blacketer, Clair" w:date="2019-01-15T13:10:00Z">
              <w:r w:rsidDel="007A69A2">
                <w:delText>'Death Certification',</w:delText>
              </w:r>
            </w:del>
          </w:p>
          <w:p w14:paraId="041F6D10" w14:textId="77777777" w:rsidR="007C6B4A" w:rsidDel="007A69A2" w:rsidRDefault="0091388F">
            <w:pPr>
              <w:rPr>
                <w:del w:id="149" w:author="Blacketer, Clair" w:date="2019-01-15T13:10:00Z"/>
              </w:rPr>
            </w:pPr>
            <w:del w:id="150" w:author="Blacketer, Clair" w:date="2019-01-15T13:10:00Z">
              <w:r w:rsidDel="007A69A2">
                <w:delText>'Domiciliary or rest home patient evaluation and management',</w:delText>
              </w:r>
            </w:del>
          </w:p>
          <w:p w14:paraId="44A7B210" w14:textId="77777777" w:rsidR="007C6B4A" w:rsidDel="007A69A2" w:rsidRDefault="0091388F">
            <w:pPr>
              <w:rPr>
                <w:del w:id="151" w:author="Blacketer, Clair" w:date="2019-01-15T13:10:00Z"/>
              </w:rPr>
            </w:pPr>
            <w:del w:id="152" w:author="Blacketer, Clair" w:date="2019-01-15T13:10:00Z">
              <w:r w:rsidDel="007A69A2">
                <w:delText>'Patient-initiated encounter',</w:delText>
              </w:r>
            </w:del>
          </w:p>
          <w:p w14:paraId="7066F2F1" w14:textId="77777777" w:rsidR="007C6B4A" w:rsidDel="007A69A2" w:rsidRDefault="0091388F">
            <w:pPr>
              <w:rPr>
                <w:del w:id="153" w:author="Blacketer, Clair" w:date="2019-01-15T13:10:00Z"/>
              </w:rPr>
            </w:pPr>
            <w:del w:id="154" w:author="Blacketer, Clair" w:date="2019-01-15T13:10:00Z">
              <w:r w:rsidDel="007A69A2">
                <w:delText>'Allergic disorder initial assessment',</w:delText>
              </w:r>
            </w:del>
          </w:p>
          <w:p w14:paraId="3882ED4E" w14:textId="77777777" w:rsidR="007C6B4A" w:rsidDel="007A69A2" w:rsidRDefault="0091388F">
            <w:pPr>
              <w:rPr>
                <w:del w:id="155" w:author="Blacketer, Clair" w:date="2019-01-15T13:10:00Z"/>
              </w:rPr>
            </w:pPr>
            <w:del w:id="156" w:author="Blacketer, Clair" w:date="2019-01-15T13:10:00Z">
              <w:r w:rsidDel="007A69A2">
                <w:delText>'Allergic disorder follow-up assessment',</w:delText>
              </w:r>
            </w:del>
          </w:p>
          <w:p w14:paraId="11D69697" w14:textId="77777777" w:rsidR="007C6B4A" w:rsidDel="007A69A2" w:rsidRDefault="0091388F">
            <w:pPr>
              <w:rPr>
                <w:del w:id="157" w:author="Blacketer, Clair" w:date="2019-01-15T13:10:00Z"/>
              </w:rPr>
            </w:pPr>
            <w:del w:id="158" w:author="Blacketer, Clair" w:date="2019-01-15T13:10:00Z">
              <w:r w:rsidDel="007A69A2">
                <w:delText>'Drug rehabilitation and detoxification',</w:delText>
              </w:r>
            </w:del>
          </w:p>
          <w:p w14:paraId="705BDCBE" w14:textId="77777777" w:rsidR="007C6B4A" w:rsidDel="007A69A2" w:rsidRDefault="0091388F">
            <w:pPr>
              <w:rPr>
                <w:del w:id="159" w:author="Blacketer, Clair" w:date="2019-01-15T13:10:00Z"/>
              </w:rPr>
            </w:pPr>
            <w:del w:id="160" w:author="Blacketer, Clair" w:date="2019-01-15T13:10:00Z">
              <w:r w:rsidDel="007A69A2">
                <w:delText>'Office Visit',</w:delText>
              </w:r>
            </w:del>
          </w:p>
          <w:p w14:paraId="0F306694" w14:textId="77777777" w:rsidR="007C6B4A" w:rsidDel="007A69A2" w:rsidRDefault="0091388F">
            <w:pPr>
              <w:rPr>
                <w:del w:id="161" w:author="Blacketer, Clair" w:date="2019-01-15T13:10:00Z"/>
              </w:rPr>
            </w:pPr>
            <w:del w:id="162" w:author="Blacketer, Clair" w:date="2019-01-15T13:10:00Z">
              <w:r w:rsidDel="007A69A2">
                <w:delText>'Encounter Inpatient',</w:delText>
              </w:r>
            </w:del>
          </w:p>
          <w:p w14:paraId="4EDBF17D" w14:textId="77777777" w:rsidR="007C6B4A" w:rsidDel="007A69A2" w:rsidRDefault="0091388F">
            <w:pPr>
              <w:rPr>
                <w:del w:id="163" w:author="Blacketer, Clair" w:date="2019-01-15T13:10:00Z"/>
              </w:rPr>
            </w:pPr>
            <w:del w:id="164" w:author="Blacketer, Clair" w:date="2019-01-15T13:10:00Z">
              <w:r w:rsidDel="007A69A2">
                <w:delText>'Non-urgent orthopedic admission'</w:delText>
              </w:r>
            </w:del>
          </w:p>
          <w:p w14:paraId="66CC2B50" w14:textId="77777777" w:rsidR="007C6B4A" w:rsidDel="007A69A2" w:rsidRDefault="0091388F">
            <w:pPr>
              <w:rPr>
                <w:del w:id="165" w:author="Blacketer, Clair" w:date="2019-01-15T13:10:00Z"/>
              </w:rPr>
            </w:pPr>
            <w:del w:id="166" w:author="Blacketer, Clair" w:date="2019-01-15T13:10:00Z">
              <w:r w:rsidDel="007A69A2">
                <w:delText>)</w:delText>
              </w:r>
            </w:del>
          </w:p>
          <w:p w14:paraId="41A69346" w14:textId="77777777" w:rsidR="007C6B4A" w:rsidDel="007A69A2" w:rsidRDefault="0091388F">
            <w:pPr>
              <w:rPr>
                <w:del w:id="167" w:author="Blacketer, Clair" w:date="2019-01-15T13:10:00Z"/>
              </w:rPr>
            </w:pPr>
            <w:del w:id="168" w:author="Blacketer, Clair" w:date="2019-01-15T13:10:00Z">
              <w:r w:rsidDel="007A69A2">
                <w:lastRenderedPageBreak/>
                <w:delText xml:space="preserve">          then 38000215</w:delText>
              </w:r>
            </w:del>
          </w:p>
          <w:p w14:paraId="2E6CBDE5" w14:textId="77777777" w:rsidR="007C6B4A" w:rsidDel="007A69A2" w:rsidRDefault="007C6B4A">
            <w:pPr>
              <w:rPr>
                <w:del w:id="169" w:author="Blacketer, Clair" w:date="2019-01-15T13:10:00Z"/>
              </w:rPr>
            </w:pPr>
          </w:p>
          <w:p w14:paraId="1CBDCF63" w14:textId="77777777" w:rsidR="007C6B4A" w:rsidDel="007A69A2" w:rsidRDefault="0091388F">
            <w:pPr>
              <w:rPr>
                <w:del w:id="170" w:author="Blacketer, Clair" w:date="2019-01-15T13:10:00Z"/>
              </w:rPr>
            </w:pPr>
            <w:del w:id="171" w:author="Blacketer, Clair" w:date="2019-01-15T13:10:00Z">
              <w:r w:rsidDel="007A69A2">
                <w:delText xml:space="preserve">          when e.description in (</w:delText>
              </w:r>
            </w:del>
          </w:p>
          <w:p w14:paraId="38C9D099" w14:textId="77777777" w:rsidR="007C6B4A" w:rsidDel="007A69A2" w:rsidRDefault="0091388F">
            <w:pPr>
              <w:rPr>
                <w:del w:id="172" w:author="Blacketer, Clair" w:date="2019-01-15T13:10:00Z"/>
              </w:rPr>
            </w:pPr>
            <w:del w:id="173" w:author="Blacketer, Clair" w:date="2019-01-15T13:10:00Z">
              <w:r w:rsidDel="007A69A2">
                <w:delText>'Emergency room admission',</w:delText>
              </w:r>
            </w:del>
          </w:p>
          <w:p w14:paraId="315449EF" w14:textId="77777777" w:rsidR="007C6B4A" w:rsidDel="007A69A2" w:rsidRDefault="0091388F">
            <w:pPr>
              <w:rPr>
                <w:del w:id="174" w:author="Blacketer, Clair" w:date="2019-01-15T13:10:00Z"/>
              </w:rPr>
            </w:pPr>
            <w:del w:id="175" w:author="Blacketer, Clair" w:date="2019-01-15T13:10:00Z">
              <w:r w:rsidDel="007A69A2">
                <w:delText>'Obstetric emergency hospital admission',</w:delText>
              </w:r>
            </w:del>
          </w:p>
          <w:p w14:paraId="09A53330" w14:textId="77777777" w:rsidR="007C6B4A" w:rsidDel="007A69A2" w:rsidRDefault="0091388F">
            <w:pPr>
              <w:rPr>
                <w:del w:id="176" w:author="Blacketer, Clair" w:date="2019-01-15T13:10:00Z"/>
              </w:rPr>
            </w:pPr>
            <w:del w:id="177" w:author="Blacketer, Clair" w:date="2019-01-15T13:10:00Z">
              <w:r w:rsidDel="007A69A2">
                <w:delText>'Emergency Room Admission',</w:delText>
              </w:r>
            </w:del>
          </w:p>
          <w:p w14:paraId="21A9785A" w14:textId="77777777" w:rsidR="007C6B4A" w:rsidDel="007A69A2" w:rsidRDefault="0091388F">
            <w:pPr>
              <w:rPr>
                <w:del w:id="178" w:author="Blacketer, Clair" w:date="2019-01-15T13:10:00Z"/>
              </w:rPr>
            </w:pPr>
            <w:del w:id="179" w:author="Blacketer, Clair" w:date="2019-01-15T13:10:00Z">
              <w:r w:rsidDel="007A69A2">
                <w:delText>'Emergency hospital admission for asthma',</w:delText>
              </w:r>
            </w:del>
          </w:p>
          <w:p w14:paraId="7D7AEC35" w14:textId="77777777" w:rsidR="007C6B4A" w:rsidDel="007A69A2" w:rsidRDefault="0091388F">
            <w:pPr>
              <w:rPr>
                <w:del w:id="180" w:author="Blacketer, Clair" w:date="2019-01-15T13:10:00Z"/>
              </w:rPr>
            </w:pPr>
            <w:del w:id="181" w:author="Blacketer, Clair" w:date="2019-01-15T13:10:00Z">
              <w:r w:rsidDel="007A69A2">
                <w:delText>'Admission to surgical department',</w:delText>
              </w:r>
            </w:del>
          </w:p>
          <w:p w14:paraId="6FC4B373" w14:textId="77777777" w:rsidR="007C6B4A" w:rsidDel="007A69A2" w:rsidRDefault="0091388F">
            <w:pPr>
              <w:rPr>
                <w:del w:id="182" w:author="Blacketer, Clair" w:date="2019-01-15T13:10:00Z"/>
              </w:rPr>
            </w:pPr>
            <w:del w:id="183" w:author="Blacketer, Clair" w:date="2019-01-15T13:10:00Z">
              <w:r w:rsidDel="007A69A2">
                <w:delText>'Emergency Encounter',</w:delText>
              </w:r>
            </w:del>
          </w:p>
          <w:p w14:paraId="682528E7" w14:textId="77777777" w:rsidR="007C6B4A" w:rsidDel="007A69A2" w:rsidRDefault="0091388F">
            <w:pPr>
              <w:rPr>
                <w:del w:id="184" w:author="Blacketer, Clair" w:date="2019-01-15T13:10:00Z"/>
              </w:rPr>
            </w:pPr>
            <w:del w:id="185" w:author="Blacketer, Clair" w:date="2019-01-15T13:10:00Z">
              <w:r w:rsidDel="007A69A2">
                <w:delText>Hospital admission',</w:delText>
              </w:r>
            </w:del>
          </w:p>
          <w:p w14:paraId="749F15EF" w14:textId="77777777" w:rsidR="007C6B4A" w:rsidDel="007A69A2" w:rsidRDefault="0091388F">
            <w:pPr>
              <w:rPr>
                <w:del w:id="186" w:author="Blacketer, Clair" w:date="2019-01-15T13:10:00Z"/>
              </w:rPr>
            </w:pPr>
            <w:del w:id="187" w:author="Blacketer, Clair" w:date="2019-01-15T13:10:00Z">
              <w:r w:rsidDel="007A69A2">
                <w:delText>'Admission to thoracic surgery department'</w:delText>
              </w:r>
            </w:del>
          </w:p>
          <w:p w14:paraId="161960DF" w14:textId="77777777" w:rsidR="007C6B4A" w:rsidDel="007A69A2" w:rsidRDefault="0091388F">
            <w:pPr>
              <w:rPr>
                <w:del w:id="188" w:author="Blacketer, Clair" w:date="2019-01-15T13:10:00Z"/>
              </w:rPr>
            </w:pPr>
            <w:del w:id="189" w:author="Blacketer, Clair" w:date="2019-01-15T13:10:00Z">
              <w:r w:rsidDel="007A69A2">
                <w:delText>)</w:delText>
              </w:r>
            </w:del>
          </w:p>
          <w:p w14:paraId="66A605FA" w14:textId="77777777" w:rsidR="007C6B4A" w:rsidDel="007A69A2" w:rsidRDefault="0091388F">
            <w:pPr>
              <w:rPr>
                <w:del w:id="190" w:author="Blacketer, Clair" w:date="2019-01-15T13:10:00Z"/>
              </w:rPr>
            </w:pPr>
            <w:del w:id="191" w:author="Blacketer, Clair" w:date="2019-01-15T13:10:00Z">
              <w:r w:rsidDel="007A69A2">
                <w:delText xml:space="preserve">          then 38000183</w:delText>
              </w:r>
            </w:del>
          </w:p>
          <w:p w14:paraId="0A404627" w14:textId="77777777" w:rsidR="007C6B4A" w:rsidDel="007A69A2" w:rsidRDefault="0091388F">
            <w:pPr>
              <w:rPr>
                <w:del w:id="192" w:author="Blacketer, Clair" w:date="2019-01-15T13:10:00Z"/>
              </w:rPr>
            </w:pPr>
            <w:del w:id="193" w:author="Blacketer, Clair" w:date="2019-01-15T13:10:00Z">
              <w:r w:rsidDel="007A69A2">
                <w:delText xml:space="preserve">  from </w:delText>
              </w:r>
            </w:del>
          </w:p>
          <w:p w14:paraId="5ED00315" w14:textId="77777777" w:rsidR="007C6B4A" w:rsidDel="007A69A2" w:rsidRDefault="0091388F">
            <w:pPr>
              <w:rPr>
                <w:del w:id="194" w:author="Blacketer, Clair" w:date="2019-01-15T13:10:00Z"/>
              </w:rPr>
            </w:pPr>
            <w:del w:id="195" w:author="Blacketer, Clair" w:date="2019-01-15T13:10:00Z">
              <w:r w:rsidDel="007A69A2">
                <w:delText xml:space="preserve">  encounters e</w:delText>
              </w:r>
            </w:del>
          </w:p>
          <w:p w14:paraId="6D133051" w14:textId="77777777" w:rsidR="007C6B4A" w:rsidDel="007A69A2" w:rsidRDefault="0091388F">
            <w:pPr>
              <w:rPr>
                <w:del w:id="196" w:author="Blacketer, Clair" w:date="2019-01-15T13:10:00Z"/>
              </w:rPr>
            </w:pPr>
            <w:del w:id="197" w:author="Blacketer, Clair" w:date="2019-01-15T13:10:00Z">
              <w:r w:rsidDel="007A69A2">
                <w:delText xml:space="preserve">  join procedures p</w:delText>
              </w:r>
            </w:del>
          </w:p>
          <w:p w14:paraId="14317EA7" w14:textId="77777777" w:rsidR="007C6B4A" w:rsidDel="007A69A2" w:rsidRDefault="0091388F">
            <w:pPr>
              <w:rPr>
                <w:del w:id="198" w:author="Blacketer, Clair" w:date="2019-01-15T13:10:00Z"/>
              </w:rPr>
            </w:pPr>
            <w:del w:id="199" w:author="Blacketer, Clair" w:date="2019-01-15T13:10:00Z">
              <w:r w:rsidDel="007A69A2">
                <w:delText xml:space="preserve">    on p.encounter = e.id</w:delText>
              </w:r>
            </w:del>
          </w:p>
          <w:p w14:paraId="49D47D72" w14:textId="77777777" w:rsidR="007C6B4A" w:rsidRDefault="0091388F">
            <w:del w:id="200" w:author="Blacketer, Clair" w:date="2019-01-15T13:10:00Z">
              <w:r w:rsidDel="007A69A2">
                <w:delText xml:space="preserve">  and p.patient      = e.patient</w:delText>
              </w:r>
            </w:del>
          </w:p>
        </w:tc>
        <w:tc>
          <w:tcPr>
            <w:tcW w:w="0" w:type="auto"/>
          </w:tcPr>
          <w:p w14:paraId="77DD61C4" w14:textId="77777777" w:rsidR="007C6B4A" w:rsidRDefault="0091388F">
            <w:proofErr w:type="spellStart"/>
            <w:r>
              <w:lastRenderedPageBreak/>
              <w:t>concept_id</w:t>
            </w:r>
            <w:proofErr w:type="spellEnd"/>
            <w:r>
              <w:t>: 5001</w:t>
            </w:r>
          </w:p>
        </w:tc>
      </w:tr>
      <w:tr w:rsidR="007C6B4A" w14:paraId="32479E0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F345D19" w14:textId="77777777" w:rsidR="007C6B4A" w:rsidRDefault="0091388F">
            <w:proofErr w:type="spellStart"/>
            <w:r>
              <w:lastRenderedPageBreak/>
              <w:t>operator_concept_id</w:t>
            </w:r>
            <w:proofErr w:type="spellEnd"/>
          </w:p>
        </w:tc>
        <w:tc>
          <w:tcPr>
            <w:tcW w:w="0" w:type="auto"/>
          </w:tcPr>
          <w:p w14:paraId="06E4667F" w14:textId="77777777" w:rsidR="007C6B4A" w:rsidRDefault="007C6B4A"/>
        </w:tc>
        <w:tc>
          <w:tcPr>
            <w:tcW w:w="0" w:type="auto"/>
          </w:tcPr>
          <w:p w14:paraId="033CDB86" w14:textId="77777777" w:rsidR="007C6B4A" w:rsidRDefault="007C6B4A"/>
        </w:tc>
        <w:tc>
          <w:tcPr>
            <w:tcW w:w="0" w:type="auto"/>
          </w:tcPr>
          <w:p w14:paraId="50BE5ECC" w14:textId="77777777" w:rsidR="007C6B4A" w:rsidRDefault="0091388F">
            <w:r>
              <w:t>0</w:t>
            </w:r>
          </w:p>
        </w:tc>
      </w:tr>
      <w:tr w:rsidR="007C6B4A" w14:paraId="5BE21D5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85CB23" w14:textId="77777777" w:rsidR="007C6B4A" w:rsidRDefault="0091388F"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14:paraId="27CE9C5D" w14:textId="77777777" w:rsidR="007C6B4A" w:rsidRDefault="007C6B4A"/>
        </w:tc>
        <w:tc>
          <w:tcPr>
            <w:tcW w:w="0" w:type="auto"/>
          </w:tcPr>
          <w:p w14:paraId="3C515A6D" w14:textId="77777777" w:rsidR="007C6B4A" w:rsidRDefault="007C6B4A"/>
        </w:tc>
        <w:tc>
          <w:tcPr>
            <w:tcW w:w="0" w:type="auto"/>
          </w:tcPr>
          <w:p w14:paraId="1806E73F" w14:textId="77777777" w:rsidR="007C6B4A" w:rsidRDefault="007C6B4A"/>
        </w:tc>
      </w:tr>
      <w:tr w:rsidR="007C6B4A" w14:paraId="61D5599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8DBC47" w14:textId="77777777" w:rsidR="007C6B4A" w:rsidRDefault="0091388F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14:paraId="347C9F73" w14:textId="77777777" w:rsidR="007C6B4A" w:rsidRDefault="007C6B4A"/>
        </w:tc>
        <w:tc>
          <w:tcPr>
            <w:tcW w:w="0" w:type="auto"/>
          </w:tcPr>
          <w:p w14:paraId="2BFDC656" w14:textId="77777777" w:rsidR="007C6B4A" w:rsidRDefault="007C6B4A"/>
        </w:tc>
        <w:tc>
          <w:tcPr>
            <w:tcW w:w="0" w:type="auto"/>
          </w:tcPr>
          <w:p w14:paraId="41AE96A0" w14:textId="77777777" w:rsidR="007C6B4A" w:rsidRDefault="0091388F">
            <w:r>
              <w:t>0</w:t>
            </w:r>
          </w:p>
        </w:tc>
      </w:tr>
      <w:tr w:rsidR="007C6B4A" w14:paraId="5DAAE32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0DB7536" w14:textId="77777777" w:rsidR="007C6B4A" w:rsidRDefault="0091388F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14:paraId="0E2C73A9" w14:textId="77777777" w:rsidR="007C6B4A" w:rsidRDefault="007C6B4A"/>
        </w:tc>
        <w:tc>
          <w:tcPr>
            <w:tcW w:w="0" w:type="auto"/>
          </w:tcPr>
          <w:p w14:paraId="5A5DC21B" w14:textId="77777777" w:rsidR="007C6B4A" w:rsidRDefault="007C6B4A"/>
        </w:tc>
        <w:tc>
          <w:tcPr>
            <w:tcW w:w="0" w:type="auto"/>
          </w:tcPr>
          <w:p w14:paraId="59EC69FD" w14:textId="77777777" w:rsidR="007C6B4A" w:rsidRDefault="0091388F">
            <w:r>
              <w:t>0</w:t>
            </w:r>
          </w:p>
        </w:tc>
      </w:tr>
      <w:tr w:rsidR="007C6B4A" w14:paraId="3099A88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D8491E" w14:textId="77777777" w:rsidR="007C6B4A" w:rsidRDefault="0091388F">
            <w:proofErr w:type="spellStart"/>
            <w:r>
              <w:t>range_low</w:t>
            </w:r>
            <w:proofErr w:type="spellEnd"/>
          </w:p>
        </w:tc>
        <w:tc>
          <w:tcPr>
            <w:tcW w:w="0" w:type="auto"/>
          </w:tcPr>
          <w:p w14:paraId="277A05D3" w14:textId="77777777" w:rsidR="007C6B4A" w:rsidRDefault="007C6B4A"/>
        </w:tc>
        <w:tc>
          <w:tcPr>
            <w:tcW w:w="0" w:type="auto"/>
          </w:tcPr>
          <w:p w14:paraId="0F3E484C" w14:textId="77777777" w:rsidR="007C6B4A" w:rsidRDefault="007C6B4A"/>
        </w:tc>
        <w:tc>
          <w:tcPr>
            <w:tcW w:w="0" w:type="auto"/>
          </w:tcPr>
          <w:p w14:paraId="63683A83" w14:textId="77777777" w:rsidR="007C6B4A" w:rsidRDefault="0091388F">
            <w:r>
              <w:t>NULL</w:t>
            </w:r>
          </w:p>
        </w:tc>
      </w:tr>
      <w:tr w:rsidR="007C6B4A" w14:paraId="0EC507B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1E417D2" w14:textId="77777777" w:rsidR="007C6B4A" w:rsidRDefault="0091388F">
            <w:proofErr w:type="spellStart"/>
            <w:r>
              <w:t>range_high</w:t>
            </w:r>
            <w:proofErr w:type="spellEnd"/>
          </w:p>
        </w:tc>
        <w:tc>
          <w:tcPr>
            <w:tcW w:w="0" w:type="auto"/>
          </w:tcPr>
          <w:p w14:paraId="76728AA8" w14:textId="77777777" w:rsidR="007C6B4A" w:rsidRDefault="007C6B4A"/>
        </w:tc>
        <w:tc>
          <w:tcPr>
            <w:tcW w:w="0" w:type="auto"/>
          </w:tcPr>
          <w:p w14:paraId="233E5827" w14:textId="77777777" w:rsidR="007C6B4A" w:rsidRDefault="007C6B4A"/>
        </w:tc>
        <w:tc>
          <w:tcPr>
            <w:tcW w:w="0" w:type="auto"/>
          </w:tcPr>
          <w:p w14:paraId="29C8933B" w14:textId="77777777" w:rsidR="007C6B4A" w:rsidRDefault="0091388F">
            <w:r>
              <w:t>NULL</w:t>
            </w:r>
          </w:p>
        </w:tc>
      </w:tr>
      <w:tr w:rsidR="007C6B4A" w14:paraId="0CF3137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7C5C3AF" w14:textId="77777777" w:rsidR="007C6B4A" w:rsidRDefault="0091388F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38F0E000" w14:textId="77777777" w:rsidR="007C6B4A" w:rsidRDefault="007C6B4A"/>
        </w:tc>
        <w:tc>
          <w:tcPr>
            <w:tcW w:w="0" w:type="auto"/>
          </w:tcPr>
          <w:p w14:paraId="0BCE2829" w14:textId="77777777" w:rsidR="007C6B4A" w:rsidRDefault="007C6B4A"/>
        </w:tc>
        <w:tc>
          <w:tcPr>
            <w:tcW w:w="0" w:type="auto"/>
          </w:tcPr>
          <w:p w14:paraId="7EE75D4B" w14:textId="77777777" w:rsidR="007C6B4A" w:rsidRDefault="0091388F">
            <w:r>
              <w:t>0</w:t>
            </w:r>
          </w:p>
        </w:tc>
      </w:tr>
      <w:tr w:rsidR="007C6B4A" w14:paraId="2464926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3F6505" w14:textId="77777777" w:rsidR="007C6B4A" w:rsidRDefault="0091388F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6F135D03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54E42104" w14:textId="77777777" w:rsidR="007C6B4A" w:rsidRDefault="0091388F">
            <w:r>
              <w:t xml:space="preserve">Lookup </w:t>
            </w:r>
            <w:proofErr w:type="spellStart"/>
            <w:r>
              <w:t>visit_occurrence_id</w:t>
            </w:r>
            <w:proofErr w:type="spellEnd"/>
            <w:r>
              <w:t xml:space="preserve"> using encounter, joining to temp table defined in </w:t>
            </w:r>
            <w:proofErr w:type="spellStart"/>
            <w:r>
              <w:t>AllVisitTable.sql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4ED38A11" w14:textId="77777777" w:rsidR="007C6B4A" w:rsidRDefault="007C6B4A"/>
        </w:tc>
      </w:tr>
      <w:tr w:rsidR="007C6B4A" w14:paraId="288F24B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526126" w14:textId="77777777" w:rsidR="007C6B4A" w:rsidRDefault="0091388F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1065CAD2" w14:textId="77777777" w:rsidR="007C6B4A" w:rsidRDefault="007C6B4A"/>
        </w:tc>
        <w:tc>
          <w:tcPr>
            <w:tcW w:w="0" w:type="auto"/>
          </w:tcPr>
          <w:p w14:paraId="2C228FDD" w14:textId="77777777" w:rsidR="007C6B4A" w:rsidRDefault="007C6B4A"/>
        </w:tc>
        <w:tc>
          <w:tcPr>
            <w:tcW w:w="0" w:type="auto"/>
          </w:tcPr>
          <w:p w14:paraId="44F5E641" w14:textId="77777777" w:rsidR="007C6B4A" w:rsidRDefault="0091388F">
            <w:r>
              <w:t>0</w:t>
            </w:r>
          </w:p>
        </w:tc>
      </w:tr>
      <w:tr w:rsidR="007C6B4A" w14:paraId="1E3C345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7FE61C" w14:textId="77777777" w:rsidR="007C6B4A" w:rsidRDefault="0091388F">
            <w:proofErr w:type="spellStart"/>
            <w:r>
              <w:t>measurement_source_value</w:t>
            </w:r>
            <w:proofErr w:type="spellEnd"/>
          </w:p>
        </w:tc>
        <w:tc>
          <w:tcPr>
            <w:tcW w:w="0" w:type="auto"/>
          </w:tcPr>
          <w:p w14:paraId="43AB760C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23DC74D7" w14:textId="77777777" w:rsidR="007C6B4A" w:rsidRDefault="007C6B4A"/>
        </w:tc>
        <w:tc>
          <w:tcPr>
            <w:tcW w:w="0" w:type="auto"/>
          </w:tcPr>
          <w:p w14:paraId="5B7B24B6" w14:textId="77777777" w:rsidR="007C6B4A" w:rsidRDefault="007C6B4A"/>
        </w:tc>
      </w:tr>
      <w:tr w:rsidR="007C6B4A" w14:paraId="20A4FB4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B06F08" w14:textId="77777777" w:rsidR="007C6B4A" w:rsidRDefault="0091388F">
            <w:proofErr w:type="spellStart"/>
            <w:r>
              <w:lastRenderedPageBreak/>
              <w:t>measurement_source_concept_id</w:t>
            </w:r>
            <w:proofErr w:type="spellEnd"/>
          </w:p>
        </w:tc>
        <w:tc>
          <w:tcPr>
            <w:tcW w:w="0" w:type="auto"/>
          </w:tcPr>
          <w:p w14:paraId="39A04AB1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555E3866" w14:textId="77777777" w:rsidR="007C6B4A" w:rsidRDefault="0091388F">
            <w:r>
              <w:t xml:space="preserve">Use code to lookup </w:t>
            </w:r>
            <w:proofErr w:type="spellStart"/>
            <w:r>
              <w:t>source_concept_id</w:t>
            </w:r>
            <w:proofErr w:type="spellEnd"/>
            <w:r>
              <w:t xml:space="preserve"> in CTE_SOURCE_VOCAB_MAP:</w:t>
            </w:r>
          </w:p>
          <w:p w14:paraId="1AA68191" w14:textId="77777777" w:rsidR="007C6B4A" w:rsidRDefault="007C6B4A"/>
          <w:p w14:paraId="00C5495C" w14:textId="77777777" w:rsidR="007C6B4A" w:rsidRDefault="0091388F">
            <w:r>
              <w:t xml:space="preserve"> select </w:t>
            </w:r>
            <w:proofErr w:type="spellStart"/>
            <w:proofErr w:type="gramStart"/>
            <w:r>
              <w:t>csvm.source</w:t>
            </w:r>
            <w:proofErr w:type="gramEnd"/>
            <w:r>
              <w:t>_concept_id</w:t>
            </w:r>
            <w:proofErr w:type="spellEnd"/>
          </w:p>
          <w:p w14:paraId="2B9BEBF2" w14:textId="77777777" w:rsidR="007C6B4A" w:rsidRDefault="0091388F">
            <w:r>
              <w:t xml:space="preserve">   from </w:t>
            </w:r>
            <w:proofErr w:type="spellStart"/>
            <w:r>
              <w:t>cte_source_vocab_map</w:t>
            </w:r>
            <w:proofErr w:type="spellEnd"/>
            <w:r>
              <w:t xml:space="preserve"> </w:t>
            </w:r>
            <w:proofErr w:type="spellStart"/>
            <w:r>
              <w:t>csvm</w:t>
            </w:r>
            <w:proofErr w:type="spellEnd"/>
          </w:p>
          <w:p w14:paraId="17B76C1F" w14:textId="77777777" w:rsidR="007C6B4A" w:rsidRDefault="0091388F">
            <w:r>
              <w:t xml:space="preserve">    join procedures </w:t>
            </w:r>
            <w:proofErr w:type="spellStart"/>
            <w:r>
              <w:t>pr</w:t>
            </w:r>
            <w:proofErr w:type="spellEnd"/>
          </w:p>
          <w:p w14:paraId="72BBB1FF" w14:textId="77777777" w:rsidR="007C6B4A" w:rsidRDefault="0091388F">
            <w:r>
              <w:t xml:space="preserve">      on </w:t>
            </w:r>
            <w:proofErr w:type="spellStart"/>
            <w:proofErr w:type="gramStart"/>
            <w:r>
              <w:t>csvm.source</w:t>
            </w:r>
            <w:proofErr w:type="gramEnd"/>
            <w:r>
              <w:t>_code</w:t>
            </w:r>
            <w:proofErr w:type="spellEnd"/>
            <w:r>
              <w:t xml:space="preserve">                 = </w:t>
            </w:r>
            <w:proofErr w:type="spellStart"/>
            <w:r>
              <w:t>pr.code</w:t>
            </w:r>
            <w:proofErr w:type="spellEnd"/>
          </w:p>
          <w:p w14:paraId="25A865D5" w14:textId="77777777" w:rsidR="007C6B4A" w:rsidDel="0091433D" w:rsidRDefault="0091388F">
            <w:pPr>
              <w:rPr>
                <w:del w:id="201" w:author="Blacketer, Clair" w:date="2019-01-15T13:20:00Z"/>
              </w:rPr>
            </w:pPr>
            <w:del w:id="202" w:author="Blacketer, Clair" w:date="2019-01-15T13:20:00Z">
              <w:r w:rsidDel="0091433D">
                <w:delText xml:space="preserve">    and csvm.target_domain_id          = 'Measurement' </w:delText>
              </w:r>
            </w:del>
          </w:p>
          <w:p w14:paraId="485764AF" w14:textId="77777777" w:rsidR="007C6B4A" w:rsidRDefault="0091388F">
            <w:r>
              <w:t xml:space="preserve">    and </w:t>
            </w:r>
            <w:proofErr w:type="spellStart"/>
            <w:proofErr w:type="gramStart"/>
            <w:r>
              <w:t>csvm.source</w:t>
            </w:r>
            <w:proofErr w:type="gramEnd"/>
            <w:r>
              <w:t>_vocabulary_id</w:t>
            </w:r>
            <w:proofErr w:type="spellEnd"/>
            <w:r>
              <w:t xml:space="preserve">  = 'SNOMED'</w:t>
            </w:r>
          </w:p>
          <w:p w14:paraId="5BBE7247" w14:textId="77777777" w:rsidR="007C6B4A" w:rsidRDefault="0091388F">
            <w:r>
              <w:t xml:space="preserve">    </w:t>
            </w:r>
            <w:del w:id="203" w:author="Blacketer, Clair" w:date="2019-01-15T13:20:00Z">
              <w:r w:rsidDel="0091433D">
                <w:delText>and csvm.target_vocabulary_id    = 'SNOMED'</w:delText>
              </w:r>
            </w:del>
          </w:p>
        </w:tc>
        <w:tc>
          <w:tcPr>
            <w:tcW w:w="0" w:type="auto"/>
          </w:tcPr>
          <w:p w14:paraId="3432EC6E" w14:textId="77777777" w:rsidR="007C6B4A" w:rsidRDefault="007C6B4A"/>
        </w:tc>
      </w:tr>
      <w:tr w:rsidR="007C6B4A" w14:paraId="555C30D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477E12" w14:textId="77777777" w:rsidR="007C6B4A" w:rsidRDefault="0091388F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14:paraId="75BC5EBD" w14:textId="77777777" w:rsidR="007C6B4A" w:rsidRDefault="007C6B4A"/>
        </w:tc>
        <w:tc>
          <w:tcPr>
            <w:tcW w:w="0" w:type="auto"/>
          </w:tcPr>
          <w:p w14:paraId="568B6F92" w14:textId="77777777" w:rsidR="007C6B4A" w:rsidRDefault="007C6B4A"/>
        </w:tc>
        <w:tc>
          <w:tcPr>
            <w:tcW w:w="0" w:type="auto"/>
          </w:tcPr>
          <w:p w14:paraId="3E441812" w14:textId="77777777" w:rsidR="007C6B4A" w:rsidRDefault="007C6B4A"/>
        </w:tc>
      </w:tr>
      <w:tr w:rsidR="007C6B4A" w14:paraId="70AD281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CC9D0AA" w14:textId="77777777" w:rsidR="007C6B4A" w:rsidRDefault="0091388F">
            <w:proofErr w:type="spellStart"/>
            <w:r>
              <w:t>value_source_value</w:t>
            </w:r>
            <w:proofErr w:type="spellEnd"/>
          </w:p>
        </w:tc>
        <w:tc>
          <w:tcPr>
            <w:tcW w:w="0" w:type="auto"/>
          </w:tcPr>
          <w:p w14:paraId="7556E491" w14:textId="77777777" w:rsidR="007C6B4A" w:rsidRDefault="007C6B4A"/>
        </w:tc>
        <w:tc>
          <w:tcPr>
            <w:tcW w:w="0" w:type="auto"/>
          </w:tcPr>
          <w:p w14:paraId="218B9493" w14:textId="77777777" w:rsidR="007C6B4A" w:rsidRDefault="007C6B4A"/>
        </w:tc>
        <w:tc>
          <w:tcPr>
            <w:tcW w:w="0" w:type="auto"/>
          </w:tcPr>
          <w:p w14:paraId="02CF95A9" w14:textId="77777777" w:rsidR="007C6B4A" w:rsidRDefault="007C6B4A"/>
        </w:tc>
      </w:tr>
    </w:tbl>
    <w:p w14:paraId="3DE8074C" w14:textId="77777777" w:rsidR="007C6B4A" w:rsidRDefault="0091388F">
      <w:r>
        <w:rPr>
          <w:sz w:val="28"/>
        </w:rPr>
        <w:t>Reading from observations.csv</w:t>
      </w:r>
    </w:p>
    <w:p w14:paraId="096CD2A4" w14:textId="77777777" w:rsidR="007C6B4A" w:rsidRDefault="0091388F">
      <w:r>
        <w:rPr>
          <w:noProof/>
        </w:rPr>
        <w:lastRenderedPageBreak/>
        <w:drawing>
          <wp:inline distT="0" distB="0" distL="0" distR="0" wp14:anchorId="03B8C6D4" wp14:editId="62B07819">
            <wp:extent cx="5715000" cy="4457700"/>
            <wp:effectExtent l="0" t="0" r="0" b="0"/>
            <wp:docPr id="8" name="Picture 8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82"/>
        <w:gridCol w:w="775"/>
        <w:gridCol w:w="4196"/>
        <w:gridCol w:w="1317"/>
      </w:tblGrid>
      <w:tr w:rsidR="007C6B4A" w14:paraId="61C386B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2ED9A3DD" w14:textId="77777777" w:rsidR="007C6B4A" w:rsidRDefault="0091388F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6E70174B" w14:textId="77777777" w:rsidR="007C6B4A" w:rsidRDefault="0091388F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5D3A996C" w14:textId="77777777" w:rsidR="007C6B4A" w:rsidRDefault="0091388F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2C1CA3C5" w14:textId="77777777" w:rsidR="007C6B4A" w:rsidRDefault="0091388F">
            <w:r>
              <w:t>Comment</w:t>
            </w:r>
          </w:p>
        </w:tc>
      </w:tr>
      <w:tr w:rsidR="007C6B4A" w14:paraId="0915F3D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15207C" w14:textId="77777777" w:rsidR="007C6B4A" w:rsidRDefault="0091388F">
            <w:proofErr w:type="spellStart"/>
            <w:r>
              <w:t>measurement_id</w:t>
            </w:r>
            <w:proofErr w:type="spellEnd"/>
          </w:p>
        </w:tc>
        <w:tc>
          <w:tcPr>
            <w:tcW w:w="0" w:type="auto"/>
          </w:tcPr>
          <w:p w14:paraId="368BF962" w14:textId="77777777" w:rsidR="007C6B4A" w:rsidRDefault="007C6B4A"/>
        </w:tc>
        <w:tc>
          <w:tcPr>
            <w:tcW w:w="0" w:type="auto"/>
          </w:tcPr>
          <w:p w14:paraId="32EAF141" w14:textId="77777777" w:rsidR="007C6B4A" w:rsidRDefault="007C6B4A"/>
        </w:tc>
        <w:tc>
          <w:tcPr>
            <w:tcW w:w="0" w:type="auto"/>
          </w:tcPr>
          <w:p w14:paraId="7A361D7B" w14:textId="77777777" w:rsidR="007C6B4A" w:rsidRDefault="0091388F">
            <w:r>
              <w:t>autogenerate</w:t>
            </w:r>
          </w:p>
        </w:tc>
      </w:tr>
      <w:tr w:rsidR="007C6B4A" w14:paraId="675567F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385832" w14:textId="77777777" w:rsidR="007C6B4A" w:rsidRDefault="0091388F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4E9C4EE1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5D8AE9F9" w14:textId="77777777" w:rsidR="007C6B4A" w:rsidRDefault="0091388F">
            <w:r>
              <w:t xml:space="preserve">Map by mapping </w:t>
            </w:r>
            <w:proofErr w:type="spellStart"/>
            <w:proofErr w:type="gramStart"/>
            <w:r>
              <w:t>person.person</w:t>
            </w:r>
            <w:proofErr w:type="gramEnd"/>
            <w:r>
              <w:t>_source_value</w:t>
            </w:r>
            <w:proofErr w:type="spellEnd"/>
            <w:r>
              <w:t xml:space="preserve"> to patient.</w:t>
            </w:r>
          </w:p>
          <w:p w14:paraId="353EE64D" w14:textId="77777777" w:rsidR="007C6B4A" w:rsidRDefault="0091388F">
            <w:r>
              <w:t xml:space="preserve">Find </w:t>
            </w:r>
            <w:proofErr w:type="spellStart"/>
            <w:proofErr w:type="gramStart"/>
            <w:r>
              <w:t>person.person</w:t>
            </w:r>
            <w:proofErr w:type="gramEnd"/>
            <w:r>
              <w:t>_id</w:t>
            </w:r>
            <w:proofErr w:type="spellEnd"/>
            <w:r>
              <w:t xml:space="preserve"> by mapping </w:t>
            </w:r>
            <w:proofErr w:type="spellStart"/>
            <w:r>
              <w:t>encouters.patient</w:t>
            </w:r>
            <w:proofErr w:type="spellEnd"/>
            <w:r>
              <w:t xml:space="preserve"> to </w:t>
            </w:r>
            <w:proofErr w:type="spellStart"/>
            <w:r>
              <w:t>person.person_source_value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4915E094" w14:textId="77777777" w:rsidR="007C6B4A" w:rsidRDefault="007C6B4A"/>
        </w:tc>
      </w:tr>
      <w:tr w:rsidR="007C6B4A" w14:paraId="14E3BB3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82D655" w14:textId="77777777" w:rsidR="007C6B4A" w:rsidRDefault="0091388F">
            <w:proofErr w:type="spellStart"/>
            <w:r>
              <w:t>measurement_concept_id</w:t>
            </w:r>
            <w:proofErr w:type="spellEnd"/>
          </w:p>
        </w:tc>
        <w:tc>
          <w:tcPr>
            <w:tcW w:w="0" w:type="auto"/>
          </w:tcPr>
          <w:p w14:paraId="00656608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4D07EAA4" w14:textId="77777777" w:rsidR="007C6B4A" w:rsidRDefault="0091388F">
            <w:r>
              <w:t xml:space="preserve">Use code to lookup </w:t>
            </w:r>
            <w:proofErr w:type="spellStart"/>
            <w:r>
              <w:t>target_concept_id</w:t>
            </w:r>
            <w:proofErr w:type="spellEnd"/>
            <w:r>
              <w:t xml:space="preserve"> in CTE_TARGET_VOCAB_MAP:</w:t>
            </w:r>
          </w:p>
          <w:p w14:paraId="43C17616" w14:textId="77777777" w:rsidR="007C6B4A" w:rsidRDefault="007C6B4A"/>
          <w:p w14:paraId="6FDC106B" w14:textId="77777777" w:rsidR="007C6B4A" w:rsidRDefault="0091388F">
            <w:r>
              <w:t xml:space="preserve">select </w:t>
            </w:r>
            <w:proofErr w:type="spellStart"/>
            <w:proofErr w:type="gramStart"/>
            <w:r>
              <w:t>ctvm.target</w:t>
            </w:r>
            <w:proofErr w:type="gramEnd"/>
            <w:r>
              <w:t>_concept_id</w:t>
            </w:r>
            <w:proofErr w:type="spellEnd"/>
          </w:p>
          <w:p w14:paraId="686EBE52" w14:textId="77777777" w:rsidR="007C6B4A" w:rsidRDefault="0091388F">
            <w:r>
              <w:t xml:space="preserve">  from observations o</w:t>
            </w:r>
          </w:p>
          <w:p w14:paraId="7B884DE4" w14:textId="77777777" w:rsidR="007C6B4A" w:rsidRDefault="0091388F">
            <w:r>
              <w:t xml:space="preserve">   join </w:t>
            </w:r>
            <w:proofErr w:type="spellStart"/>
            <w:r>
              <w:t>cte_target_vocab_map</w:t>
            </w:r>
            <w:proofErr w:type="spellEnd"/>
            <w:r>
              <w:t xml:space="preserve"> </w:t>
            </w:r>
            <w:proofErr w:type="spellStart"/>
            <w:r>
              <w:t>ctvm</w:t>
            </w:r>
            <w:proofErr w:type="spellEnd"/>
          </w:p>
          <w:p w14:paraId="37211891" w14:textId="77777777" w:rsidR="007C6B4A" w:rsidRDefault="0091388F">
            <w:r>
              <w:lastRenderedPageBreak/>
              <w:t xml:space="preserve">     on </w:t>
            </w:r>
            <w:proofErr w:type="spellStart"/>
            <w:proofErr w:type="gramStart"/>
            <w:r>
              <w:t>ctvm.source</w:t>
            </w:r>
            <w:proofErr w:type="gramEnd"/>
            <w:r>
              <w:t>_code</w:t>
            </w:r>
            <w:proofErr w:type="spellEnd"/>
            <w:r>
              <w:t xml:space="preserve">              = </w:t>
            </w:r>
            <w:proofErr w:type="spellStart"/>
            <w:r>
              <w:t>o.code</w:t>
            </w:r>
            <w:proofErr w:type="spellEnd"/>
          </w:p>
          <w:p w14:paraId="0BB84C85" w14:textId="77777777" w:rsidR="007C6B4A" w:rsidRDefault="0091388F"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_domain_id</w:t>
            </w:r>
            <w:proofErr w:type="spellEnd"/>
            <w:r>
              <w:t xml:space="preserve">       = 'Measurement'</w:t>
            </w:r>
          </w:p>
          <w:p w14:paraId="385C35A0" w14:textId="77777777" w:rsidR="007C6B4A" w:rsidRDefault="0091388F">
            <w:pPr>
              <w:rPr>
                <w:ins w:id="204" w:author="Blacketer, Clair" w:date="2019-01-15T13:22:00Z"/>
              </w:rPr>
            </w:pPr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_vocabulary_id</w:t>
            </w:r>
            <w:proofErr w:type="spellEnd"/>
            <w:r>
              <w:t xml:space="preserve"> = </w:t>
            </w:r>
            <w:del w:id="205" w:author="Blacketer, Clair" w:date="2019-01-15T13:22:00Z">
              <w:r w:rsidDel="00F74E9F">
                <w:delText>'SNOMED'</w:delText>
              </w:r>
            </w:del>
            <w:ins w:id="206" w:author="Blacketer, Clair" w:date="2019-01-15T13:22:00Z">
              <w:r w:rsidR="00F74E9F">
                <w:t>'</w:t>
              </w:r>
              <w:r w:rsidR="00F74E9F">
                <w:t>LOINC</w:t>
              </w:r>
              <w:r w:rsidR="00F74E9F">
                <w:t>'</w:t>
              </w:r>
            </w:ins>
          </w:p>
          <w:p w14:paraId="44821484" w14:textId="77777777" w:rsidR="00F74E9F" w:rsidRDefault="00F74E9F">
            <w:pPr>
              <w:rPr>
                <w:ins w:id="207" w:author="Blacketer, Clair" w:date="2019-01-15T13:22:00Z"/>
              </w:rPr>
            </w:pPr>
            <w:ins w:id="208" w:author="Blacketer, Clair" w:date="2019-01-15T13:22:00Z">
              <w:r>
                <w:t xml:space="preserve">  and </w:t>
              </w:r>
              <w:proofErr w:type="spellStart"/>
              <w:proofErr w:type="gramStart"/>
              <w:r>
                <w:t>ctvm.target</w:t>
              </w:r>
              <w:proofErr w:type="gramEnd"/>
              <w:r>
                <w:t>_invalid_reason</w:t>
              </w:r>
              <w:proofErr w:type="spellEnd"/>
              <w:r>
                <w:t xml:space="preserve"> is NULL</w:t>
              </w:r>
            </w:ins>
          </w:p>
          <w:p w14:paraId="4D59DA2E" w14:textId="77777777" w:rsidR="00F74E9F" w:rsidRDefault="00F74E9F">
            <w:ins w:id="209" w:author="Blacketer, Clair" w:date="2019-01-15T13:22:00Z">
              <w:r>
                <w:t xml:space="preserve">  and </w:t>
              </w:r>
              <w:proofErr w:type="spellStart"/>
              <w:proofErr w:type="gramStart"/>
              <w:r>
                <w:t>ctvm.target</w:t>
              </w:r>
              <w:proofErr w:type="gramEnd"/>
              <w:r>
                <w:t>_standard_concept</w:t>
              </w:r>
              <w:proofErr w:type="spellEnd"/>
              <w:r>
                <w:t xml:space="preserve"> = ‘S’</w:t>
              </w:r>
            </w:ins>
          </w:p>
        </w:tc>
        <w:tc>
          <w:tcPr>
            <w:tcW w:w="0" w:type="auto"/>
          </w:tcPr>
          <w:p w14:paraId="0B13E278" w14:textId="77777777" w:rsidR="007C6B4A" w:rsidRDefault="007C6B4A"/>
        </w:tc>
      </w:tr>
      <w:tr w:rsidR="007C6B4A" w14:paraId="663BF8F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91C122" w14:textId="77777777" w:rsidR="007C6B4A" w:rsidRDefault="0091388F">
            <w:proofErr w:type="spellStart"/>
            <w:r>
              <w:t>measurement_date</w:t>
            </w:r>
            <w:proofErr w:type="spellEnd"/>
          </w:p>
        </w:tc>
        <w:tc>
          <w:tcPr>
            <w:tcW w:w="0" w:type="auto"/>
          </w:tcPr>
          <w:p w14:paraId="15AB303D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63664370" w14:textId="77777777" w:rsidR="007C6B4A" w:rsidRDefault="007C6B4A"/>
        </w:tc>
        <w:tc>
          <w:tcPr>
            <w:tcW w:w="0" w:type="auto"/>
          </w:tcPr>
          <w:p w14:paraId="65361121" w14:textId="77777777" w:rsidR="007C6B4A" w:rsidRDefault="007C6B4A"/>
        </w:tc>
      </w:tr>
      <w:tr w:rsidR="007C6B4A" w14:paraId="1281871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CB6E6E" w14:textId="77777777" w:rsidR="007C6B4A" w:rsidRDefault="0091388F">
            <w:proofErr w:type="spellStart"/>
            <w:r>
              <w:t>measurement_datetime</w:t>
            </w:r>
            <w:proofErr w:type="spellEnd"/>
          </w:p>
        </w:tc>
        <w:tc>
          <w:tcPr>
            <w:tcW w:w="0" w:type="auto"/>
          </w:tcPr>
          <w:p w14:paraId="0858431D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3D135826" w14:textId="77777777" w:rsidR="007C6B4A" w:rsidRDefault="007C6B4A"/>
        </w:tc>
        <w:tc>
          <w:tcPr>
            <w:tcW w:w="0" w:type="auto"/>
          </w:tcPr>
          <w:p w14:paraId="2A296E84" w14:textId="77777777" w:rsidR="007C6B4A" w:rsidRDefault="007C6B4A"/>
        </w:tc>
      </w:tr>
      <w:tr w:rsidR="007C6B4A" w14:paraId="50B447C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E281543" w14:textId="77777777" w:rsidR="007C6B4A" w:rsidRDefault="0091388F">
            <w:proofErr w:type="spellStart"/>
            <w:r>
              <w:t>measurement_time</w:t>
            </w:r>
            <w:proofErr w:type="spellEnd"/>
          </w:p>
        </w:tc>
        <w:tc>
          <w:tcPr>
            <w:tcW w:w="0" w:type="auto"/>
          </w:tcPr>
          <w:p w14:paraId="32C45CA5" w14:textId="77777777" w:rsidR="007C6B4A" w:rsidRDefault="007C6B4A"/>
        </w:tc>
        <w:tc>
          <w:tcPr>
            <w:tcW w:w="0" w:type="auto"/>
          </w:tcPr>
          <w:p w14:paraId="3222ED59" w14:textId="77777777" w:rsidR="007C6B4A" w:rsidRDefault="007C6B4A"/>
        </w:tc>
        <w:tc>
          <w:tcPr>
            <w:tcW w:w="0" w:type="auto"/>
          </w:tcPr>
          <w:p w14:paraId="00F84D25" w14:textId="77777777" w:rsidR="007C6B4A" w:rsidRDefault="0091388F">
            <w:r>
              <w:t>NULL</w:t>
            </w:r>
          </w:p>
        </w:tc>
      </w:tr>
      <w:tr w:rsidR="007C6B4A" w14:paraId="0749A4C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F3368A1" w14:textId="77777777" w:rsidR="007C6B4A" w:rsidRDefault="0091388F">
            <w:proofErr w:type="spellStart"/>
            <w:r>
              <w:t>measurement_type_concept_id</w:t>
            </w:r>
            <w:proofErr w:type="spellEnd"/>
          </w:p>
        </w:tc>
        <w:tc>
          <w:tcPr>
            <w:tcW w:w="0" w:type="auto"/>
          </w:tcPr>
          <w:p w14:paraId="6241AFAB" w14:textId="77777777" w:rsidR="007C6B4A" w:rsidRDefault="007C6B4A"/>
        </w:tc>
        <w:tc>
          <w:tcPr>
            <w:tcW w:w="0" w:type="auto"/>
          </w:tcPr>
          <w:p w14:paraId="0CFD2265" w14:textId="77777777" w:rsidR="007C6B4A" w:rsidRDefault="007C6B4A"/>
        </w:tc>
        <w:tc>
          <w:tcPr>
            <w:tcW w:w="0" w:type="auto"/>
          </w:tcPr>
          <w:p w14:paraId="661D260D" w14:textId="77777777" w:rsidR="007C6B4A" w:rsidRDefault="0091388F">
            <w:proofErr w:type="spellStart"/>
            <w:r>
              <w:t>concept_id</w:t>
            </w:r>
            <w:proofErr w:type="spellEnd"/>
            <w:r>
              <w:t>: 5001</w:t>
            </w:r>
          </w:p>
        </w:tc>
      </w:tr>
      <w:tr w:rsidR="007C6B4A" w14:paraId="3E35579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F424666" w14:textId="77777777" w:rsidR="007C6B4A" w:rsidRDefault="0091388F">
            <w:proofErr w:type="spellStart"/>
            <w:r>
              <w:t>operator_concept_id</w:t>
            </w:r>
            <w:proofErr w:type="spellEnd"/>
          </w:p>
        </w:tc>
        <w:tc>
          <w:tcPr>
            <w:tcW w:w="0" w:type="auto"/>
          </w:tcPr>
          <w:p w14:paraId="1C937912" w14:textId="77777777" w:rsidR="007C6B4A" w:rsidRDefault="007C6B4A"/>
        </w:tc>
        <w:tc>
          <w:tcPr>
            <w:tcW w:w="0" w:type="auto"/>
          </w:tcPr>
          <w:p w14:paraId="60985BFD" w14:textId="77777777" w:rsidR="007C6B4A" w:rsidRDefault="007C6B4A"/>
        </w:tc>
        <w:tc>
          <w:tcPr>
            <w:tcW w:w="0" w:type="auto"/>
          </w:tcPr>
          <w:p w14:paraId="500DD871" w14:textId="77777777" w:rsidR="007C6B4A" w:rsidRDefault="0091388F">
            <w:r>
              <w:t>0</w:t>
            </w:r>
          </w:p>
        </w:tc>
      </w:tr>
      <w:tr w:rsidR="007C6B4A" w14:paraId="4051A8B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F6E3551" w14:textId="77777777" w:rsidR="007C6B4A" w:rsidRDefault="0091388F"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14:paraId="620028C2" w14:textId="77777777" w:rsidR="007C6B4A" w:rsidRDefault="0091388F">
            <w:r>
              <w:t>value</w:t>
            </w:r>
          </w:p>
        </w:tc>
        <w:tc>
          <w:tcPr>
            <w:tcW w:w="0" w:type="auto"/>
          </w:tcPr>
          <w:p w14:paraId="3B288D7E" w14:textId="77777777" w:rsidR="007C6B4A" w:rsidRDefault="007C6B4A"/>
        </w:tc>
        <w:tc>
          <w:tcPr>
            <w:tcW w:w="0" w:type="auto"/>
          </w:tcPr>
          <w:p w14:paraId="1DC8EDA6" w14:textId="77777777" w:rsidR="007C6B4A" w:rsidRDefault="007C6B4A"/>
        </w:tc>
      </w:tr>
      <w:tr w:rsidR="007C6B4A" w14:paraId="5639AD4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C30D51" w14:textId="77777777" w:rsidR="007C6B4A" w:rsidRDefault="0091388F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14:paraId="30E287CF" w14:textId="77777777" w:rsidR="007C6B4A" w:rsidRDefault="007C6B4A"/>
        </w:tc>
        <w:tc>
          <w:tcPr>
            <w:tcW w:w="0" w:type="auto"/>
          </w:tcPr>
          <w:p w14:paraId="7D80F08E" w14:textId="77777777" w:rsidR="007C6B4A" w:rsidRDefault="007C6B4A"/>
        </w:tc>
        <w:tc>
          <w:tcPr>
            <w:tcW w:w="0" w:type="auto"/>
          </w:tcPr>
          <w:p w14:paraId="5699680D" w14:textId="77777777" w:rsidR="007C6B4A" w:rsidRDefault="0091388F">
            <w:r>
              <w:t>0</w:t>
            </w:r>
          </w:p>
        </w:tc>
      </w:tr>
      <w:tr w:rsidR="007C6B4A" w14:paraId="45BCE77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B9BF4E" w14:textId="77777777" w:rsidR="007C6B4A" w:rsidRDefault="0091388F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14:paraId="59ED01DB" w14:textId="77777777" w:rsidR="007C6B4A" w:rsidRDefault="007C6B4A"/>
        </w:tc>
        <w:tc>
          <w:tcPr>
            <w:tcW w:w="0" w:type="auto"/>
          </w:tcPr>
          <w:p w14:paraId="746D0566" w14:textId="77777777" w:rsidR="007C6B4A" w:rsidRDefault="007C6B4A"/>
        </w:tc>
        <w:tc>
          <w:tcPr>
            <w:tcW w:w="0" w:type="auto"/>
          </w:tcPr>
          <w:p w14:paraId="157507E7" w14:textId="77777777" w:rsidR="007C6B4A" w:rsidRDefault="0091388F">
            <w:r>
              <w:t>0</w:t>
            </w:r>
          </w:p>
        </w:tc>
      </w:tr>
      <w:tr w:rsidR="007C6B4A" w14:paraId="5A19428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B094D38" w14:textId="77777777" w:rsidR="007C6B4A" w:rsidRDefault="0091388F">
            <w:proofErr w:type="spellStart"/>
            <w:r>
              <w:t>range_low</w:t>
            </w:r>
            <w:proofErr w:type="spellEnd"/>
          </w:p>
        </w:tc>
        <w:tc>
          <w:tcPr>
            <w:tcW w:w="0" w:type="auto"/>
          </w:tcPr>
          <w:p w14:paraId="2EE460FE" w14:textId="77777777" w:rsidR="007C6B4A" w:rsidRDefault="007C6B4A"/>
        </w:tc>
        <w:tc>
          <w:tcPr>
            <w:tcW w:w="0" w:type="auto"/>
          </w:tcPr>
          <w:p w14:paraId="0A69CFA9" w14:textId="77777777" w:rsidR="007C6B4A" w:rsidRDefault="007C6B4A"/>
        </w:tc>
        <w:tc>
          <w:tcPr>
            <w:tcW w:w="0" w:type="auto"/>
          </w:tcPr>
          <w:p w14:paraId="185042A4" w14:textId="77777777" w:rsidR="007C6B4A" w:rsidRDefault="0091388F">
            <w:r>
              <w:t>NULL</w:t>
            </w:r>
          </w:p>
        </w:tc>
      </w:tr>
      <w:tr w:rsidR="007C6B4A" w14:paraId="4004B11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1B052D" w14:textId="77777777" w:rsidR="007C6B4A" w:rsidRDefault="0091388F">
            <w:proofErr w:type="spellStart"/>
            <w:r>
              <w:t>range_high</w:t>
            </w:r>
            <w:proofErr w:type="spellEnd"/>
          </w:p>
        </w:tc>
        <w:tc>
          <w:tcPr>
            <w:tcW w:w="0" w:type="auto"/>
          </w:tcPr>
          <w:p w14:paraId="25A23CAE" w14:textId="77777777" w:rsidR="007C6B4A" w:rsidRDefault="007C6B4A"/>
        </w:tc>
        <w:tc>
          <w:tcPr>
            <w:tcW w:w="0" w:type="auto"/>
          </w:tcPr>
          <w:p w14:paraId="5BFEB4ED" w14:textId="77777777" w:rsidR="007C6B4A" w:rsidRDefault="007C6B4A"/>
        </w:tc>
        <w:tc>
          <w:tcPr>
            <w:tcW w:w="0" w:type="auto"/>
          </w:tcPr>
          <w:p w14:paraId="556FE082" w14:textId="77777777" w:rsidR="007C6B4A" w:rsidRDefault="0091388F">
            <w:r>
              <w:t>NULL</w:t>
            </w:r>
          </w:p>
        </w:tc>
      </w:tr>
      <w:tr w:rsidR="007C6B4A" w14:paraId="7C1237B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F0AC5B5" w14:textId="77777777" w:rsidR="007C6B4A" w:rsidRDefault="0091388F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2B4F5805" w14:textId="77777777" w:rsidR="007C6B4A" w:rsidRDefault="007C6B4A"/>
        </w:tc>
        <w:tc>
          <w:tcPr>
            <w:tcW w:w="0" w:type="auto"/>
          </w:tcPr>
          <w:p w14:paraId="1DF07230" w14:textId="77777777" w:rsidR="007C6B4A" w:rsidRDefault="007C6B4A"/>
        </w:tc>
        <w:tc>
          <w:tcPr>
            <w:tcW w:w="0" w:type="auto"/>
          </w:tcPr>
          <w:p w14:paraId="2C596205" w14:textId="77777777" w:rsidR="007C6B4A" w:rsidRDefault="0091388F">
            <w:r>
              <w:t>0</w:t>
            </w:r>
          </w:p>
        </w:tc>
      </w:tr>
      <w:tr w:rsidR="007C6B4A" w14:paraId="21E7447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EFBEB8" w14:textId="77777777" w:rsidR="007C6B4A" w:rsidRDefault="0091388F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457479E0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207468D5" w14:textId="77777777" w:rsidR="007C6B4A" w:rsidRDefault="0091388F">
            <w:r>
              <w:t xml:space="preserve">Lookup </w:t>
            </w:r>
            <w:proofErr w:type="spellStart"/>
            <w:r>
              <w:t>visit_occurrence_id</w:t>
            </w:r>
            <w:proofErr w:type="spellEnd"/>
            <w:r>
              <w:t xml:space="preserve"> using encounter, joining to temp table defined in </w:t>
            </w:r>
            <w:proofErr w:type="spellStart"/>
            <w:r>
              <w:t>AllVisitTable.sql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2CE680C8" w14:textId="77777777" w:rsidR="007C6B4A" w:rsidRDefault="007C6B4A"/>
        </w:tc>
      </w:tr>
      <w:tr w:rsidR="007C6B4A" w14:paraId="0FB7B91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03B1BFE" w14:textId="77777777" w:rsidR="007C6B4A" w:rsidRDefault="0091388F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36ADBC09" w14:textId="77777777" w:rsidR="007C6B4A" w:rsidRDefault="007C6B4A"/>
        </w:tc>
        <w:tc>
          <w:tcPr>
            <w:tcW w:w="0" w:type="auto"/>
          </w:tcPr>
          <w:p w14:paraId="42137A2A" w14:textId="77777777" w:rsidR="007C6B4A" w:rsidRDefault="007C6B4A"/>
        </w:tc>
        <w:tc>
          <w:tcPr>
            <w:tcW w:w="0" w:type="auto"/>
          </w:tcPr>
          <w:p w14:paraId="00426F62" w14:textId="77777777" w:rsidR="007C6B4A" w:rsidRDefault="0091388F">
            <w:r>
              <w:t>0</w:t>
            </w:r>
          </w:p>
        </w:tc>
      </w:tr>
      <w:tr w:rsidR="007C6B4A" w14:paraId="522274A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43E9C5" w14:textId="77777777" w:rsidR="007C6B4A" w:rsidRDefault="0091388F">
            <w:proofErr w:type="spellStart"/>
            <w:r>
              <w:t>measurement_source_value</w:t>
            </w:r>
            <w:proofErr w:type="spellEnd"/>
          </w:p>
        </w:tc>
        <w:tc>
          <w:tcPr>
            <w:tcW w:w="0" w:type="auto"/>
          </w:tcPr>
          <w:p w14:paraId="466BE092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3393214E" w14:textId="77777777" w:rsidR="007C6B4A" w:rsidRDefault="007C6B4A"/>
        </w:tc>
        <w:tc>
          <w:tcPr>
            <w:tcW w:w="0" w:type="auto"/>
          </w:tcPr>
          <w:p w14:paraId="2E717857" w14:textId="77777777" w:rsidR="007C6B4A" w:rsidRDefault="007C6B4A"/>
        </w:tc>
      </w:tr>
      <w:tr w:rsidR="007C6B4A" w14:paraId="07B6A92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EE101DC" w14:textId="77777777" w:rsidR="007C6B4A" w:rsidRDefault="0091388F">
            <w:proofErr w:type="spellStart"/>
            <w:r>
              <w:t>measurement_source_concept_id</w:t>
            </w:r>
            <w:proofErr w:type="spellEnd"/>
          </w:p>
        </w:tc>
        <w:tc>
          <w:tcPr>
            <w:tcW w:w="0" w:type="auto"/>
          </w:tcPr>
          <w:p w14:paraId="6910FF54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4C203260" w14:textId="77777777" w:rsidR="007C6B4A" w:rsidRDefault="0091388F">
            <w:r>
              <w:t xml:space="preserve">Use code to lookup </w:t>
            </w:r>
            <w:proofErr w:type="spellStart"/>
            <w:r>
              <w:t>source_concept_id</w:t>
            </w:r>
            <w:proofErr w:type="spellEnd"/>
            <w:r>
              <w:t xml:space="preserve"> in CTE_SOURCE_VOCAB_MAP:</w:t>
            </w:r>
          </w:p>
          <w:p w14:paraId="0A396631" w14:textId="77777777" w:rsidR="007C6B4A" w:rsidRDefault="007C6B4A"/>
          <w:p w14:paraId="57122D0E" w14:textId="77777777" w:rsidR="007C6B4A" w:rsidRDefault="0091388F">
            <w:r>
              <w:t xml:space="preserve"> select </w:t>
            </w:r>
            <w:proofErr w:type="spellStart"/>
            <w:proofErr w:type="gramStart"/>
            <w:r>
              <w:t>csvm.source</w:t>
            </w:r>
            <w:proofErr w:type="gramEnd"/>
            <w:r>
              <w:t>_concept_id</w:t>
            </w:r>
            <w:proofErr w:type="spellEnd"/>
          </w:p>
          <w:p w14:paraId="6F576852" w14:textId="77777777" w:rsidR="007C6B4A" w:rsidRDefault="0091388F">
            <w:r>
              <w:t xml:space="preserve">   from </w:t>
            </w:r>
            <w:proofErr w:type="spellStart"/>
            <w:r>
              <w:t>cte_source_vocab_map</w:t>
            </w:r>
            <w:proofErr w:type="spellEnd"/>
            <w:r>
              <w:t xml:space="preserve"> </w:t>
            </w:r>
            <w:proofErr w:type="spellStart"/>
            <w:r>
              <w:t>csvm</w:t>
            </w:r>
            <w:proofErr w:type="spellEnd"/>
          </w:p>
          <w:p w14:paraId="074A03C2" w14:textId="77777777" w:rsidR="007C6B4A" w:rsidRDefault="0091388F">
            <w:r>
              <w:t xml:space="preserve">    join observations o</w:t>
            </w:r>
          </w:p>
          <w:p w14:paraId="3D7EE798" w14:textId="77777777" w:rsidR="007C6B4A" w:rsidRDefault="0091388F">
            <w:r>
              <w:lastRenderedPageBreak/>
              <w:t xml:space="preserve">      on </w:t>
            </w:r>
            <w:proofErr w:type="spellStart"/>
            <w:proofErr w:type="gramStart"/>
            <w:r>
              <w:t>csvm.source</w:t>
            </w:r>
            <w:proofErr w:type="gramEnd"/>
            <w:r>
              <w:t>_code</w:t>
            </w:r>
            <w:proofErr w:type="spellEnd"/>
            <w:r>
              <w:t xml:space="preserve">                 = </w:t>
            </w:r>
            <w:proofErr w:type="spellStart"/>
            <w:r>
              <w:t>o.code</w:t>
            </w:r>
            <w:proofErr w:type="spellEnd"/>
          </w:p>
          <w:p w14:paraId="48877BF3" w14:textId="77777777" w:rsidR="007C6B4A" w:rsidRDefault="0091388F">
            <w:r>
              <w:t xml:space="preserve">    and </w:t>
            </w:r>
            <w:proofErr w:type="spellStart"/>
            <w:proofErr w:type="gramStart"/>
            <w:r>
              <w:t>csvm.source</w:t>
            </w:r>
            <w:proofErr w:type="gramEnd"/>
            <w:r>
              <w:t>_vocabulary_id</w:t>
            </w:r>
            <w:proofErr w:type="spellEnd"/>
            <w:r>
              <w:t xml:space="preserve">  = </w:t>
            </w:r>
            <w:del w:id="210" w:author="Blacketer, Clair" w:date="2019-01-15T13:23:00Z">
              <w:r w:rsidDel="00F74E9F">
                <w:delText>'SNOMED'</w:delText>
              </w:r>
            </w:del>
            <w:ins w:id="211" w:author="Blacketer, Clair" w:date="2019-01-15T13:23:00Z">
              <w:r w:rsidR="00F74E9F">
                <w:t>'</w:t>
              </w:r>
              <w:r w:rsidR="00F74E9F">
                <w:t>LOINC</w:t>
              </w:r>
              <w:r w:rsidR="00F74E9F">
                <w:t>'</w:t>
              </w:r>
            </w:ins>
          </w:p>
        </w:tc>
        <w:tc>
          <w:tcPr>
            <w:tcW w:w="0" w:type="auto"/>
          </w:tcPr>
          <w:p w14:paraId="10AAE8EE" w14:textId="77777777" w:rsidR="007C6B4A" w:rsidRDefault="007C6B4A"/>
        </w:tc>
      </w:tr>
      <w:tr w:rsidR="007C6B4A" w14:paraId="059D112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584544D" w14:textId="77777777" w:rsidR="007C6B4A" w:rsidRDefault="0091388F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14:paraId="40A2CF9C" w14:textId="77777777" w:rsidR="007C6B4A" w:rsidRDefault="0091388F">
            <w:r>
              <w:t>units</w:t>
            </w:r>
          </w:p>
        </w:tc>
        <w:tc>
          <w:tcPr>
            <w:tcW w:w="0" w:type="auto"/>
          </w:tcPr>
          <w:p w14:paraId="41037202" w14:textId="77777777" w:rsidR="007C6B4A" w:rsidRDefault="007C6B4A"/>
        </w:tc>
        <w:tc>
          <w:tcPr>
            <w:tcW w:w="0" w:type="auto"/>
          </w:tcPr>
          <w:p w14:paraId="3C398481" w14:textId="77777777" w:rsidR="007C6B4A" w:rsidRDefault="007C6B4A"/>
        </w:tc>
      </w:tr>
      <w:tr w:rsidR="007C6B4A" w14:paraId="0076876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A88352" w14:textId="77777777" w:rsidR="007C6B4A" w:rsidRDefault="0091388F">
            <w:proofErr w:type="spellStart"/>
            <w:r>
              <w:t>value_source_value</w:t>
            </w:r>
            <w:proofErr w:type="spellEnd"/>
          </w:p>
        </w:tc>
        <w:tc>
          <w:tcPr>
            <w:tcW w:w="0" w:type="auto"/>
          </w:tcPr>
          <w:p w14:paraId="5CC2E5C9" w14:textId="77777777" w:rsidR="007C6B4A" w:rsidRDefault="0091388F">
            <w:r>
              <w:t>value</w:t>
            </w:r>
          </w:p>
        </w:tc>
        <w:tc>
          <w:tcPr>
            <w:tcW w:w="0" w:type="auto"/>
          </w:tcPr>
          <w:p w14:paraId="3BF639BE" w14:textId="77777777" w:rsidR="007C6B4A" w:rsidRDefault="007C6B4A"/>
        </w:tc>
        <w:tc>
          <w:tcPr>
            <w:tcW w:w="0" w:type="auto"/>
          </w:tcPr>
          <w:p w14:paraId="7012132D" w14:textId="77777777" w:rsidR="007C6B4A" w:rsidRDefault="007C6B4A"/>
        </w:tc>
      </w:tr>
    </w:tbl>
    <w:p w14:paraId="5E3657F5" w14:textId="77777777" w:rsidR="007C6B4A" w:rsidRDefault="0091388F" w:rsidP="00091867">
      <w:r>
        <w:br w:type="page"/>
      </w:r>
      <w:r>
        <w:lastRenderedPageBreak/>
        <w:t>Table name: note</w:t>
      </w:r>
    </w:p>
    <w:p w14:paraId="65D93967" w14:textId="77777777" w:rsidR="007C6B4A" w:rsidRDefault="0091388F" w:rsidP="00091867">
      <w:r>
        <w:br w:type="page"/>
      </w:r>
      <w:r>
        <w:lastRenderedPageBreak/>
        <w:t xml:space="preserve">Table name: </w:t>
      </w:r>
      <w:proofErr w:type="spellStart"/>
      <w:r>
        <w:t>note_nlp</w:t>
      </w:r>
      <w:proofErr w:type="spellEnd"/>
    </w:p>
    <w:p w14:paraId="597C2332" w14:textId="77777777" w:rsidR="007C6B4A" w:rsidRDefault="0091388F" w:rsidP="00091867">
      <w:pPr>
        <w:pStyle w:val="Heading1"/>
      </w:pPr>
      <w:r>
        <w:br w:type="page"/>
      </w:r>
      <w:r>
        <w:lastRenderedPageBreak/>
        <w:t>Table name: observation</w:t>
      </w:r>
    </w:p>
    <w:p w14:paraId="0A5F1BE5" w14:textId="77777777" w:rsidR="007C6B4A" w:rsidRDefault="0091388F">
      <w:r>
        <w:rPr>
          <w:sz w:val="28"/>
        </w:rPr>
        <w:t>Reading from allergies.csv</w:t>
      </w:r>
    </w:p>
    <w:p w14:paraId="7DBDD4CA" w14:textId="77777777" w:rsidR="007C6B4A" w:rsidRDefault="0091388F">
      <w:r>
        <w:rPr>
          <w:noProof/>
        </w:rPr>
        <w:drawing>
          <wp:inline distT="0" distB="0" distL="0" distR="0" wp14:anchorId="26FC430E" wp14:editId="36A5401C">
            <wp:extent cx="5715000" cy="3600450"/>
            <wp:effectExtent l="0" t="0" r="0" b="0"/>
            <wp:docPr id="9" name="Picture 9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3"/>
        <w:gridCol w:w="984"/>
        <w:gridCol w:w="3994"/>
        <w:gridCol w:w="1499"/>
      </w:tblGrid>
      <w:tr w:rsidR="007C6B4A" w14:paraId="265803E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769936DA" w14:textId="77777777" w:rsidR="007C6B4A" w:rsidRDefault="0091388F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6EDA3191" w14:textId="77777777" w:rsidR="007C6B4A" w:rsidRDefault="0091388F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43AC88ED" w14:textId="77777777" w:rsidR="007C6B4A" w:rsidRDefault="0091388F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4D0DD2AD" w14:textId="77777777" w:rsidR="007C6B4A" w:rsidRDefault="0091388F">
            <w:r>
              <w:t>Comment</w:t>
            </w:r>
          </w:p>
        </w:tc>
      </w:tr>
      <w:tr w:rsidR="007C6B4A" w14:paraId="3475F6F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99977BA" w14:textId="77777777" w:rsidR="007C6B4A" w:rsidRDefault="0091388F">
            <w:proofErr w:type="spellStart"/>
            <w:r>
              <w:t>observation_id</w:t>
            </w:r>
            <w:proofErr w:type="spellEnd"/>
          </w:p>
        </w:tc>
        <w:tc>
          <w:tcPr>
            <w:tcW w:w="0" w:type="auto"/>
          </w:tcPr>
          <w:p w14:paraId="2F92DBC2" w14:textId="77777777" w:rsidR="007C6B4A" w:rsidRDefault="007C6B4A"/>
        </w:tc>
        <w:tc>
          <w:tcPr>
            <w:tcW w:w="0" w:type="auto"/>
          </w:tcPr>
          <w:p w14:paraId="30057C5E" w14:textId="77777777" w:rsidR="007C6B4A" w:rsidRDefault="007C6B4A"/>
        </w:tc>
        <w:tc>
          <w:tcPr>
            <w:tcW w:w="0" w:type="auto"/>
          </w:tcPr>
          <w:p w14:paraId="5D80E249" w14:textId="77777777" w:rsidR="007C6B4A" w:rsidRDefault="0091388F">
            <w:r>
              <w:t>AUTOGENERATE</w:t>
            </w:r>
          </w:p>
        </w:tc>
      </w:tr>
      <w:tr w:rsidR="007C6B4A" w14:paraId="44C73B8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C8F4F06" w14:textId="77777777" w:rsidR="007C6B4A" w:rsidRDefault="0091388F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10D759FF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30A443AF" w14:textId="77777777" w:rsidR="007C6B4A" w:rsidRDefault="0091388F">
            <w:r>
              <w:t xml:space="preserve">Map by mapping </w:t>
            </w:r>
            <w:proofErr w:type="spellStart"/>
            <w:proofErr w:type="gramStart"/>
            <w:r>
              <w:t>person.person</w:t>
            </w:r>
            <w:proofErr w:type="gramEnd"/>
            <w:r>
              <w:t>_source_value</w:t>
            </w:r>
            <w:proofErr w:type="spellEnd"/>
            <w:r>
              <w:t xml:space="preserve"> to patient.</w:t>
            </w:r>
          </w:p>
          <w:p w14:paraId="28C56552" w14:textId="77777777" w:rsidR="007C6B4A" w:rsidRDefault="0091388F">
            <w:r>
              <w:t xml:space="preserve">Find </w:t>
            </w:r>
            <w:proofErr w:type="spellStart"/>
            <w:proofErr w:type="gramStart"/>
            <w:r>
              <w:t>person.person</w:t>
            </w:r>
            <w:proofErr w:type="gramEnd"/>
            <w:r>
              <w:t>_id</w:t>
            </w:r>
            <w:proofErr w:type="spellEnd"/>
            <w:r>
              <w:t xml:space="preserve"> by mapping </w:t>
            </w:r>
            <w:proofErr w:type="spellStart"/>
            <w:r>
              <w:t>encouters.patient</w:t>
            </w:r>
            <w:proofErr w:type="spellEnd"/>
            <w:r>
              <w:t xml:space="preserve"> to </w:t>
            </w:r>
            <w:proofErr w:type="spellStart"/>
            <w:r>
              <w:t>person.person_source_value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7CCBEFA" w14:textId="77777777" w:rsidR="007C6B4A" w:rsidRDefault="007C6B4A"/>
        </w:tc>
      </w:tr>
      <w:tr w:rsidR="007C6B4A" w14:paraId="5D593A2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43D1E2" w14:textId="77777777" w:rsidR="007C6B4A" w:rsidRDefault="0091388F">
            <w:proofErr w:type="spellStart"/>
            <w:r>
              <w:t>observation_concept_id</w:t>
            </w:r>
            <w:proofErr w:type="spellEnd"/>
          </w:p>
        </w:tc>
        <w:tc>
          <w:tcPr>
            <w:tcW w:w="0" w:type="auto"/>
          </w:tcPr>
          <w:p w14:paraId="06D7A026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19278B81" w14:textId="77777777" w:rsidR="007C6B4A" w:rsidRDefault="0091388F">
            <w:r>
              <w:t xml:space="preserve">Use code to lookup </w:t>
            </w:r>
            <w:proofErr w:type="spellStart"/>
            <w:r>
              <w:t>target_concept_id</w:t>
            </w:r>
            <w:proofErr w:type="spellEnd"/>
            <w:r>
              <w:t xml:space="preserve"> in CTE_TARGET_VOCAB_MAP:</w:t>
            </w:r>
          </w:p>
          <w:p w14:paraId="1D1F8219" w14:textId="77777777" w:rsidR="007C6B4A" w:rsidRDefault="007C6B4A"/>
          <w:p w14:paraId="5CCEAF54" w14:textId="77777777" w:rsidR="007C6B4A" w:rsidRDefault="0091388F">
            <w:r>
              <w:t xml:space="preserve">select </w:t>
            </w:r>
            <w:proofErr w:type="spellStart"/>
            <w:proofErr w:type="gramStart"/>
            <w:r>
              <w:t>ctvm.target</w:t>
            </w:r>
            <w:proofErr w:type="gramEnd"/>
            <w:r>
              <w:t>_concept_id</w:t>
            </w:r>
            <w:proofErr w:type="spellEnd"/>
          </w:p>
          <w:p w14:paraId="002916D7" w14:textId="77777777" w:rsidR="007C6B4A" w:rsidRDefault="0091388F">
            <w:r>
              <w:t xml:space="preserve">  from allergies a</w:t>
            </w:r>
          </w:p>
          <w:p w14:paraId="435DEA1B" w14:textId="77777777" w:rsidR="007C6B4A" w:rsidRDefault="0091388F">
            <w:r>
              <w:t xml:space="preserve">   join </w:t>
            </w:r>
            <w:proofErr w:type="spellStart"/>
            <w:r>
              <w:t>cte_target_vocab_map</w:t>
            </w:r>
            <w:proofErr w:type="spellEnd"/>
            <w:r>
              <w:t xml:space="preserve"> </w:t>
            </w:r>
            <w:proofErr w:type="spellStart"/>
            <w:r>
              <w:t>ctvm</w:t>
            </w:r>
            <w:proofErr w:type="spellEnd"/>
          </w:p>
          <w:p w14:paraId="04EAE9E7" w14:textId="77777777" w:rsidR="007C6B4A" w:rsidRDefault="0091388F">
            <w:r>
              <w:t xml:space="preserve">     on </w:t>
            </w:r>
            <w:proofErr w:type="spellStart"/>
            <w:proofErr w:type="gramStart"/>
            <w:r>
              <w:t>ctvm.source</w:t>
            </w:r>
            <w:proofErr w:type="gramEnd"/>
            <w:r>
              <w:t>_code</w:t>
            </w:r>
            <w:proofErr w:type="spellEnd"/>
            <w:r>
              <w:t xml:space="preserve">              = </w:t>
            </w:r>
            <w:proofErr w:type="spellStart"/>
            <w:r>
              <w:t>a.code</w:t>
            </w:r>
            <w:proofErr w:type="spellEnd"/>
          </w:p>
          <w:p w14:paraId="431BE77C" w14:textId="77777777" w:rsidR="007C6B4A" w:rsidRDefault="0091388F">
            <w:r>
              <w:lastRenderedPageBreak/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_domain_id</w:t>
            </w:r>
            <w:proofErr w:type="spellEnd"/>
            <w:r>
              <w:t xml:space="preserve">       = 'Observation'</w:t>
            </w:r>
          </w:p>
          <w:p w14:paraId="208C4C1A" w14:textId="77777777" w:rsidR="007C6B4A" w:rsidRDefault="0091388F">
            <w:pPr>
              <w:rPr>
                <w:ins w:id="212" w:author="Blacketer, Clair" w:date="2019-01-15T13:24:00Z"/>
              </w:rPr>
            </w:pPr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_vocabulary_id</w:t>
            </w:r>
            <w:proofErr w:type="spellEnd"/>
            <w:r>
              <w:t xml:space="preserve"> = 'SNOMED'</w:t>
            </w:r>
          </w:p>
          <w:p w14:paraId="415042EF" w14:textId="77777777" w:rsidR="00F74E9F" w:rsidRDefault="00F74E9F">
            <w:pPr>
              <w:rPr>
                <w:ins w:id="213" w:author="Blacketer, Clair" w:date="2019-01-15T13:24:00Z"/>
              </w:rPr>
            </w:pPr>
            <w:ins w:id="214" w:author="Blacketer, Clair" w:date="2019-01-15T13:24:00Z">
              <w:r>
                <w:t xml:space="preserve">  and </w:t>
              </w:r>
              <w:proofErr w:type="spellStart"/>
              <w:r>
                <w:t>target_invalid_reason</w:t>
              </w:r>
              <w:proofErr w:type="spellEnd"/>
              <w:r>
                <w:t xml:space="preserve"> is NULL</w:t>
              </w:r>
            </w:ins>
          </w:p>
          <w:p w14:paraId="3F249B39" w14:textId="77777777" w:rsidR="00F74E9F" w:rsidRDefault="00F74E9F">
            <w:ins w:id="215" w:author="Blacketer, Clair" w:date="2019-01-15T13:24:00Z">
              <w:r>
                <w:t xml:space="preserve">  and </w:t>
              </w:r>
              <w:proofErr w:type="spellStart"/>
              <w:r>
                <w:t>target_standard_concept</w:t>
              </w:r>
              <w:proofErr w:type="spellEnd"/>
              <w:r>
                <w:t xml:space="preserve"> = ‘S’</w:t>
              </w:r>
            </w:ins>
          </w:p>
        </w:tc>
        <w:tc>
          <w:tcPr>
            <w:tcW w:w="0" w:type="auto"/>
          </w:tcPr>
          <w:p w14:paraId="7A63AFB9" w14:textId="77777777" w:rsidR="007C6B4A" w:rsidRDefault="007C6B4A"/>
        </w:tc>
      </w:tr>
      <w:tr w:rsidR="007C6B4A" w14:paraId="7AABF76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317C972" w14:textId="77777777" w:rsidR="007C6B4A" w:rsidRDefault="0091388F">
            <w:proofErr w:type="spellStart"/>
            <w:r>
              <w:t>observation_date</w:t>
            </w:r>
            <w:proofErr w:type="spellEnd"/>
          </w:p>
        </w:tc>
        <w:tc>
          <w:tcPr>
            <w:tcW w:w="0" w:type="auto"/>
          </w:tcPr>
          <w:p w14:paraId="029802DE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1CB2BA12" w14:textId="77777777" w:rsidR="007C6B4A" w:rsidRDefault="007C6B4A"/>
        </w:tc>
        <w:tc>
          <w:tcPr>
            <w:tcW w:w="0" w:type="auto"/>
          </w:tcPr>
          <w:p w14:paraId="0F98F998" w14:textId="77777777" w:rsidR="007C6B4A" w:rsidRDefault="007C6B4A"/>
        </w:tc>
      </w:tr>
      <w:tr w:rsidR="007C6B4A" w14:paraId="73FCD05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23F6404" w14:textId="77777777" w:rsidR="007C6B4A" w:rsidRDefault="0091388F">
            <w:proofErr w:type="spellStart"/>
            <w:r>
              <w:t>observation_datetime</w:t>
            </w:r>
            <w:proofErr w:type="spellEnd"/>
          </w:p>
        </w:tc>
        <w:tc>
          <w:tcPr>
            <w:tcW w:w="0" w:type="auto"/>
          </w:tcPr>
          <w:p w14:paraId="44ECC472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4A391ED5" w14:textId="77777777" w:rsidR="007C6B4A" w:rsidRDefault="007C6B4A"/>
        </w:tc>
        <w:tc>
          <w:tcPr>
            <w:tcW w:w="0" w:type="auto"/>
          </w:tcPr>
          <w:p w14:paraId="0C60ADEB" w14:textId="77777777" w:rsidR="007C6B4A" w:rsidRDefault="007C6B4A"/>
        </w:tc>
      </w:tr>
      <w:tr w:rsidR="007C6B4A" w14:paraId="19D70BE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4D237E8" w14:textId="77777777" w:rsidR="007C6B4A" w:rsidRDefault="0091388F">
            <w:proofErr w:type="spellStart"/>
            <w:r>
              <w:t>observation_type_concept_id</w:t>
            </w:r>
            <w:proofErr w:type="spellEnd"/>
          </w:p>
        </w:tc>
        <w:tc>
          <w:tcPr>
            <w:tcW w:w="0" w:type="auto"/>
          </w:tcPr>
          <w:p w14:paraId="4FB79B11" w14:textId="77777777" w:rsidR="007C6B4A" w:rsidDel="00F74E9F" w:rsidRDefault="0091388F">
            <w:pPr>
              <w:rPr>
                <w:del w:id="216" w:author="Blacketer, Clair" w:date="2019-01-15T13:25:00Z"/>
              </w:rPr>
            </w:pPr>
            <w:del w:id="217" w:author="Blacketer, Clair" w:date="2019-01-15T13:25:00Z">
              <w:r w:rsidDel="00F74E9F">
                <w:delText>encounter</w:delText>
              </w:r>
            </w:del>
          </w:p>
          <w:p w14:paraId="51C4C892" w14:textId="77777777" w:rsidR="007C6B4A" w:rsidRDefault="0091388F">
            <w:del w:id="218" w:author="Blacketer, Clair" w:date="2019-01-15T13:25:00Z">
              <w:r w:rsidDel="00F74E9F">
                <w:delText>patient</w:delText>
              </w:r>
            </w:del>
          </w:p>
        </w:tc>
        <w:tc>
          <w:tcPr>
            <w:tcW w:w="0" w:type="auto"/>
          </w:tcPr>
          <w:p w14:paraId="054F6A60" w14:textId="77777777" w:rsidR="007C6B4A" w:rsidDel="00F74E9F" w:rsidRDefault="0091388F">
            <w:pPr>
              <w:rPr>
                <w:del w:id="219" w:author="Blacketer, Clair" w:date="2019-01-15T13:25:00Z"/>
              </w:rPr>
            </w:pPr>
            <w:del w:id="220" w:author="Blacketer, Clair" w:date="2019-01-15T13:25:00Z">
              <w:r w:rsidDel="00F74E9F">
                <w:delText>Join to encounters to lookup encounters.description:</w:delText>
              </w:r>
            </w:del>
          </w:p>
          <w:p w14:paraId="52B0967A" w14:textId="77777777" w:rsidR="007C6B4A" w:rsidDel="00F74E9F" w:rsidRDefault="007C6B4A">
            <w:pPr>
              <w:rPr>
                <w:del w:id="221" w:author="Blacketer, Clair" w:date="2019-01-15T13:25:00Z"/>
              </w:rPr>
            </w:pPr>
          </w:p>
          <w:p w14:paraId="5B89A999" w14:textId="77777777" w:rsidR="007C6B4A" w:rsidDel="00F74E9F" w:rsidRDefault="007C6B4A">
            <w:pPr>
              <w:rPr>
                <w:del w:id="222" w:author="Blacketer, Clair" w:date="2019-01-15T13:25:00Z"/>
              </w:rPr>
            </w:pPr>
          </w:p>
          <w:p w14:paraId="4B3C4645" w14:textId="77777777" w:rsidR="007C6B4A" w:rsidDel="00F74E9F" w:rsidRDefault="0091388F">
            <w:pPr>
              <w:rPr>
                <w:del w:id="223" w:author="Blacketer, Clair" w:date="2019-01-15T13:25:00Z"/>
              </w:rPr>
            </w:pPr>
            <w:del w:id="224" w:author="Blacketer, Clair" w:date="2019-01-15T13:25:00Z">
              <w:r w:rsidDel="00F74E9F">
                <w:delText xml:space="preserve">select case </w:delText>
              </w:r>
            </w:del>
          </w:p>
          <w:p w14:paraId="6260B049" w14:textId="77777777" w:rsidR="007C6B4A" w:rsidDel="00F74E9F" w:rsidRDefault="0091388F">
            <w:pPr>
              <w:rPr>
                <w:del w:id="225" w:author="Blacketer, Clair" w:date="2019-01-15T13:25:00Z"/>
              </w:rPr>
            </w:pPr>
            <w:del w:id="226" w:author="Blacketer, Clair" w:date="2019-01-15T13:25:00Z">
              <w:r w:rsidDel="00F74E9F">
                <w:delText xml:space="preserve">          when e.description in (</w:delText>
              </w:r>
            </w:del>
          </w:p>
          <w:p w14:paraId="3257DDF3" w14:textId="77777777" w:rsidR="007C6B4A" w:rsidDel="00F74E9F" w:rsidRDefault="0091388F">
            <w:pPr>
              <w:rPr>
                <w:del w:id="227" w:author="Blacketer, Clair" w:date="2019-01-15T13:25:00Z"/>
              </w:rPr>
            </w:pPr>
            <w:del w:id="228" w:author="Blacketer, Clair" w:date="2019-01-15T13:25:00Z">
              <w:r w:rsidDel="00F74E9F">
                <w:delText>'Encounter for check up (procedure)',</w:delText>
              </w:r>
            </w:del>
          </w:p>
          <w:p w14:paraId="6FEA8FA9" w14:textId="77777777" w:rsidR="007C6B4A" w:rsidDel="00F74E9F" w:rsidRDefault="0091388F">
            <w:pPr>
              <w:rPr>
                <w:del w:id="229" w:author="Blacketer, Clair" w:date="2019-01-15T13:25:00Z"/>
              </w:rPr>
            </w:pPr>
            <w:del w:id="230" w:author="Blacketer, Clair" w:date="2019-01-15T13:25:00Z">
              <w:r w:rsidDel="00F74E9F">
                <w:delText>'Encounter for symptom',</w:delText>
              </w:r>
            </w:del>
          </w:p>
          <w:p w14:paraId="1496452D" w14:textId="77777777" w:rsidR="007C6B4A" w:rsidDel="00F74E9F" w:rsidRDefault="0091388F">
            <w:pPr>
              <w:rPr>
                <w:del w:id="231" w:author="Blacketer, Clair" w:date="2019-01-15T13:25:00Z"/>
              </w:rPr>
            </w:pPr>
            <w:del w:id="232" w:author="Blacketer, Clair" w:date="2019-01-15T13:25:00Z">
              <w:r w:rsidDel="00F74E9F">
                <w:delText>'Prenatal visit',</w:delText>
              </w:r>
            </w:del>
          </w:p>
          <w:p w14:paraId="63E88FB6" w14:textId="77777777" w:rsidR="007C6B4A" w:rsidDel="00F74E9F" w:rsidRDefault="0091388F">
            <w:pPr>
              <w:rPr>
                <w:del w:id="233" w:author="Blacketer, Clair" w:date="2019-01-15T13:25:00Z"/>
              </w:rPr>
            </w:pPr>
            <w:del w:id="234" w:author="Blacketer, Clair" w:date="2019-01-15T13:25:00Z">
              <w:r w:rsidDel="00F74E9F">
                <w:delText>'Outpatient procedure',</w:delText>
              </w:r>
            </w:del>
          </w:p>
          <w:p w14:paraId="6BDE1414" w14:textId="77777777" w:rsidR="007C6B4A" w:rsidDel="00F74E9F" w:rsidRDefault="0091388F">
            <w:pPr>
              <w:rPr>
                <w:del w:id="235" w:author="Blacketer, Clair" w:date="2019-01-15T13:25:00Z"/>
              </w:rPr>
            </w:pPr>
            <w:del w:id="236" w:author="Blacketer, Clair" w:date="2019-01-15T13:25:00Z">
              <w:r w:rsidDel="00F74E9F">
                <w:delText>'Patient encounter procedure',</w:delText>
              </w:r>
            </w:del>
          </w:p>
          <w:p w14:paraId="41B530BC" w14:textId="77777777" w:rsidR="007C6B4A" w:rsidDel="00F74E9F" w:rsidRDefault="0091388F">
            <w:pPr>
              <w:rPr>
                <w:del w:id="237" w:author="Blacketer, Clair" w:date="2019-01-15T13:25:00Z"/>
              </w:rPr>
            </w:pPr>
            <w:del w:id="238" w:author="Blacketer, Clair" w:date="2019-01-15T13:25:00Z">
              <w:r w:rsidDel="00F74E9F">
                <w:delText>'Consultation for treatment',</w:delText>
              </w:r>
            </w:del>
          </w:p>
          <w:p w14:paraId="5F1B84AC" w14:textId="77777777" w:rsidR="007C6B4A" w:rsidDel="00F74E9F" w:rsidRDefault="0091388F">
            <w:pPr>
              <w:rPr>
                <w:del w:id="239" w:author="Blacketer, Clair" w:date="2019-01-15T13:25:00Z"/>
              </w:rPr>
            </w:pPr>
            <w:del w:id="240" w:author="Blacketer, Clair" w:date="2019-01-15T13:25:00Z">
              <w:r w:rsidDel="00F74E9F">
                <w:delText>'Encounter for 'check-up'',</w:delText>
              </w:r>
            </w:del>
          </w:p>
          <w:p w14:paraId="3DBD954C" w14:textId="77777777" w:rsidR="007C6B4A" w:rsidDel="00F74E9F" w:rsidRDefault="0091388F">
            <w:pPr>
              <w:rPr>
                <w:del w:id="241" w:author="Blacketer, Clair" w:date="2019-01-15T13:25:00Z"/>
              </w:rPr>
            </w:pPr>
            <w:del w:id="242" w:author="Blacketer, Clair" w:date="2019-01-15T13:25:00Z">
              <w:r w:rsidDel="00F74E9F">
                <w:delText>'Encounter for problem',</w:delText>
              </w:r>
            </w:del>
          </w:p>
          <w:p w14:paraId="2D156425" w14:textId="77777777" w:rsidR="007C6B4A" w:rsidDel="00F74E9F" w:rsidRDefault="0091388F">
            <w:pPr>
              <w:rPr>
                <w:del w:id="243" w:author="Blacketer, Clair" w:date="2019-01-15T13:25:00Z"/>
              </w:rPr>
            </w:pPr>
            <w:del w:id="244" w:author="Blacketer, Clair" w:date="2019-01-15T13:25:00Z">
              <w:r w:rsidDel="00F74E9F">
                <w:delText>'Prenatal initial visit',</w:delText>
              </w:r>
            </w:del>
          </w:p>
          <w:p w14:paraId="28AFA99F" w14:textId="77777777" w:rsidR="007C6B4A" w:rsidDel="00F74E9F" w:rsidRDefault="0091388F">
            <w:pPr>
              <w:rPr>
                <w:del w:id="245" w:author="Blacketer, Clair" w:date="2019-01-15T13:25:00Z"/>
              </w:rPr>
            </w:pPr>
            <w:del w:id="246" w:author="Blacketer, Clair" w:date="2019-01-15T13:25:00Z">
              <w:r w:rsidDel="00F74E9F">
                <w:delText>'Postnatal visit',</w:delText>
              </w:r>
            </w:del>
          </w:p>
          <w:p w14:paraId="760B0BDB" w14:textId="77777777" w:rsidR="007C6B4A" w:rsidDel="00F74E9F" w:rsidRDefault="0091388F">
            <w:pPr>
              <w:rPr>
                <w:del w:id="247" w:author="Blacketer, Clair" w:date="2019-01-15T13:25:00Z"/>
              </w:rPr>
            </w:pPr>
            <w:del w:id="248" w:author="Blacketer, Clair" w:date="2019-01-15T13:25:00Z">
              <w:r w:rsidDel="00F74E9F">
                <w:delText>'Asthma follow-up',</w:delText>
              </w:r>
            </w:del>
          </w:p>
          <w:p w14:paraId="20D2BB42" w14:textId="77777777" w:rsidR="007C6B4A" w:rsidDel="00F74E9F" w:rsidRDefault="0091388F">
            <w:pPr>
              <w:rPr>
                <w:del w:id="249" w:author="Blacketer, Clair" w:date="2019-01-15T13:25:00Z"/>
              </w:rPr>
            </w:pPr>
            <w:del w:id="250" w:author="Blacketer, Clair" w:date="2019-01-15T13:25:00Z">
              <w:r w:rsidDel="00F74E9F">
                <w:delText>'Drug addiction therapy',</w:delText>
              </w:r>
            </w:del>
          </w:p>
          <w:p w14:paraId="4F669FA1" w14:textId="77777777" w:rsidR="007C6B4A" w:rsidDel="00F74E9F" w:rsidRDefault="0091388F">
            <w:pPr>
              <w:rPr>
                <w:del w:id="251" w:author="Blacketer, Clair" w:date="2019-01-15T13:25:00Z"/>
              </w:rPr>
            </w:pPr>
            <w:del w:id="252" w:author="Blacketer, Clair" w:date="2019-01-15T13:25:00Z">
              <w:r w:rsidDel="00F74E9F">
                <w:delText>'Death Certification',</w:delText>
              </w:r>
            </w:del>
          </w:p>
          <w:p w14:paraId="2F06B65C" w14:textId="77777777" w:rsidR="007C6B4A" w:rsidDel="00F74E9F" w:rsidRDefault="0091388F">
            <w:pPr>
              <w:rPr>
                <w:del w:id="253" w:author="Blacketer, Clair" w:date="2019-01-15T13:25:00Z"/>
              </w:rPr>
            </w:pPr>
            <w:del w:id="254" w:author="Blacketer, Clair" w:date="2019-01-15T13:25:00Z">
              <w:r w:rsidDel="00F74E9F">
                <w:delText>'Domiciliary or rest home patient evaluation and management',</w:delText>
              </w:r>
            </w:del>
          </w:p>
          <w:p w14:paraId="2F8EBD37" w14:textId="77777777" w:rsidR="007C6B4A" w:rsidDel="00F74E9F" w:rsidRDefault="0091388F">
            <w:pPr>
              <w:rPr>
                <w:del w:id="255" w:author="Blacketer, Clair" w:date="2019-01-15T13:25:00Z"/>
              </w:rPr>
            </w:pPr>
            <w:del w:id="256" w:author="Blacketer, Clair" w:date="2019-01-15T13:25:00Z">
              <w:r w:rsidDel="00F74E9F">
                <w:delText>'Patient-initiated encounter',</w:delText>
              </w:r>
            </w:del>
          </w:p>
          <w:p w14:paraId="11FDC000" w14:textId="77777777" w:rsidR="007C6B4A" w:rsidDel="00F74E9F" w:rsidRDefault="0091388F">
            <w:pPr>
              <w:rPr>
                <w:del w:id="257" w:author="Blacketer, Clair" w:date="2019-01-15T13:25:00Z"/>
              </w:rPr>
            </w:pPr>
            <w:del w:id="258" w:author="Blacketer, Clair" w:date="2019-01-15T13:25:00Z">
              <w:r w:rsidDel="00F74E9F">
                <w:lastRenderedPageBreak/>
                <w:delText>'Allergic disorder initial assessment',</w:delText>
              </w:r>
            </w:del>
          </w:p>
          <w:p w14:paraId="4EBB6B62" w14:textId="77777777" w:rsidR="007C6B4A" w:rsidDel="00F74E9F" w:rsidRDefault="0091388F">
            <w:pPr>
              <w:rPr>
                <w:del w:id="259" w:author="Blacketer, Clair" w:date="2019-01-15T13:25:00Z"/>
              </w:rPr>
            </w:pPr>
            <w:del w:id="260" w:author="Blacketer, Clair" w:date="2019-01-15T13:25:00Z">
              <w:r w:rsidDel="00F74E9F">
                <w:delText>'Allergic disorder follow-up assessment',</w:delText>
              </w:r>
            </w:del>
          </w:p>
          <w:p w14:paraId="07136EF7" w14:textId="77777777" w:rsidR="007C6B4A" w:rsidDel="00F74E9F" w:rsidRDefault="0091388F">
            <w:pPr>
              <w:rPr>
                <w:del w:id="261" w:author="Blacketer, Clair" w:date="2019-01-15T13:25:00Z"/>
              </w:rPr>
            </w:pPr>
            <w:del w:id="262" w:author="Blacketer, Clair" w:date="2019-01-15T13:25:00Z">
              <w:r w:rsidDel="00F74E9F">
                <w:delText>'Drug rehabilitation and detoxification',</w:delText>
              </w:r>
            </w:del>
          </w:p>
          <w:p w14:paraId="0F949D79" w14:textId="77777777" w:rsidR="007C6B4A" w:rsidDel="00F74E9F" w:rsidRDefault="0091388F">
            <w:pPr>
              <w:rPr>
                <w:del w:id="263" w:author="Blacketer, Clair" w:date="2019-01-15T13:25:00Z"/>
              </w:rPr>
            </w:pPr>
            <w:del w:id="264" w:author="Blacketer, Clair" w:date="2019-01-15T13:25:00Z">
              <w:r w:rsidDel="00F74E9F">
                <w:delText>'Office Visit',</w:delText>
              </w:r>
            </w:del>
          </w:p>
          <w:p w14:paraId="5369F715" w14:textId="77777777" w:rsidR="007C6B4A" w:rsidDel="00F74E9F" w:rsidRDefault="0091388F">
            <w:pPr>
              <w:rPr>
                <w:del w:id="265" w:author="Blacketer, Clair" w:date="2019-01-15T13:25:00Z"/>
              </w:rPr>
            </w:pPr>
            <w:del w:id="266" w:author="Blacketer, Clair" w:date="2019-01-15T13:25:00Z">
              <w:r w:rsidDel="00F74E9F">
                <w:delText>'Encounter Inpatient',</w:delText>
              </w:r>
            </w:del>
          </w:p>
          <w:p w14:paraId="2338CF73" w14:textId="77777777" w:rsidR="007C6B4A" w:rsidDel="00F74E9F" w:rsidRDefault="0091388F">
            <w:pPr>
              <w:rPr>
                <w:del w:id="267" w:author="Blacketer, Clair" w:date="2019-01-15T13:25:00Z"/>
              </w:rPr>
            </w:pPr>
            <w:del w:id="268" w:author="Blacketer, Clair" w:date="2019-01-15T13:25:00Z">
              <w:r w:rsidDel="00F74E9F">
                <w:delText>'Non-urgent orthopedic admission'</w:delText>
              </w:r>
            </w:del>
          </w:p>
          <w:p w14:paraId="557B3B0E" w14:textId="77777777" w:rsidR="007C6B4A" w:rsidDel="00F74E9F" w:rsidRDefault="0091388F">
            <w:pPr>
              <w:rPr>
                <w:del w:id="269" w:author="Blacketer, Clair" w:date="2019-01-15T13:25:00Z"/>
              </w:rPr>
            </w:pPr>
            <w:del w:id="270" w:author="Blacketer, Clair" w:date="2019-01-15T13:25:00Z">
              <w:r w:rsidDel="00F74E9F">
                <w:delText>)</w:delText>
              </w:r>
            </w:del>
          </w:p>
          <w:p w14:paraId="73955E7A" w14:textId="77777777" w:rsidR="007C6B4A" w:rsidDel="00F74E9F" w:rsidRDefault="0091388F">
            <w:pPr>
              <w:rPr>
                <w:del w:id="271" w:author="Blacketer, Clair" w:date="2019-01-15T13:25:00Z"/>
              </w:rPr>
            </w:pPr>
            <w:del w:id="272" w:author="Blacketer, Clair" w:date="2019-01-15T13:25:00Z">
              <w:r w:rsidDel="00F74E9F">
                <w:delText xml:space="preserve">          then 38000215</w:delText>
              </w:r>
            </w:del>
          </w:p>
          <w:p w14:paraId="445658B8" w14:textId="77777777" w:rsidR="007C6B4A" w:rsidDel="00F74E9F" w:rsidRDefault="007C6B4A">
            <w:pPr>
              <w:rPr>
                <w:del w:id="273" w:author="Blacketer, Clair" w:date="2019-01-15T13:25:00Z"/>
              </w:rPr>
            </w:pPr>
          </w:p>
          <w:p w14:paraId="3F9661FC" w14:textId="77777777" w:rsidR="007C6B4A" w:rsidDel="00F74E9F" w:rsidRDefault="0091388F">
            <w:pPr>
              <w:rPr>
                <w:del w:id="274" w:author="Blacketer, Clair" w:date="2019-01-15T13:25:00Z"/>
              </w:rPr>
            </w:pPr>
            <w:del w:id="275" w:author="Blacketer, Clair" w:date="2019-01-15T13:25:00Z">
              <w:r w:rsidDel="00F74E9F">
                <w:delText xml:space="preserve">          when e.description in (</w:delText>
              </w:r>
            </w:del>
          </w:p>
          <w:p w14:paraId="0739E3E8" w14:textId="77777777" w:rsidR="007C6B4A" w:rsidDel="00F74E9F" w:rsidRDefault="0091388F">
            <w:pPr>
              <w:rPr>
                <w:del w:id="276" w:author="Blacketer, Clair" w:date="2019-01-15T13:25:00Z"/>
              </w:rPr>
            </w:pPr>
            <w:del w:id="277" w:author="Blacketer, Clair" w:date="2019-01-15T13:25:00Z">
              <w:r w:rsidDel="00F74E9F">
                <w:delText>'Emergency room admission',</w:delText>
              </w:r>
            </w:del>
          </w:p>
          <w:p w14:paraId="52E8E936" w14:textId="77777777" w:rsidR="007C6B4A" w:rsidDel="00F74E9F" w:rsidRDefault="0091388F">
            <w:pPr>
              <w:rPr>
                <w:del w:id="278" w:author="Blacketer, Clair" w:date="2019-01-15T13:25:00Z"/>
              </w:rPr>
            </w:pPr>
            <w:del w:id="279" w:author="Blacketer, Clair" w:date="2019-01-15T13:25:00Z">
              <w:r w:rsidDel="00F74E9F">
                <w:delText>'Obstetric emergency hospital admission',</w:delText>
              </w:r>
            </w:del>
          </w:p>
          <w:p w14:paraId="4C47A3B8" w14:textId="77777777" w:rsidR="007C6B4A" w:rsidDel="00F74E9F" w:rsidRDefault="0091388F">
            <w:pPr>
              <w:rPr>
                <w:del w:id="280" w:author="Blacketer, Clair" w:date="2019-01-15T13:25:00Z"/>
              </w:rPr>
            </w:pPr>
            <w:del w:id="281" w:author="Blacketer, Clair" w:date="2019-01-15T13:25:00Z">
              <w:r w:rsidDel="00F74E9F">
                <w:delText>'Emergency Room Admission',</w:delText>
              </w:r>
            </w:del>
          </w:p>
          <w:p w14:paraId="7360A148" w14:textId="77777777" w:rsidR="007C6B4A" w:rsidDel="00F74E9F" w:rsidRDefault="0091388F">
            <w:pPr>
              <w:rPr>
                <w:del w:id="282" w:author="Blacketer, Clair" w:date="2019-01-15T13:25:00Z"/>
              </w:rPr>
            </w:pPr>
            <w:del w:id="283" w:author="Blacketer, Clair" w:date="2019-01-15T13:25:00Z">
              <w:r w:rsidDel="00F74E9F">
                <w:delText>'Emergency hospital admission for asthma',</w:delText>
              </w:r>
            </w:del>
          </w:p>
          <w:p w14:paraId="5D184662" w14:textId="77777777" w:rsidR="007C6B4A" w:rsidDel="00F74E9F" w:rsidRDefault="0091388F">
            <w:pPr>
              <w:rPr>
                <w:del w:id="284" w:author="Blacketer, Clair" w:date="2019-01-15T13:25:00Z"/>
              </w:rPr>
            </w:pPr>
            <w:del w:id="285" w:author="Blacketer, Clair" w:date="2019-01-15T13:25:00Z">
              <w:r w:rsidDel="00F74E9F">
                <w:delText>'Admission to surgical department',</w:delText>
              </w:r>
            </w:del>
          </w:p>
          <w:p w14:paraId="075107EE" w14:textId="77777777" w:rsidR="007C6B4A" w:rsidDel="00F74E9F" w:rsidRDefault="0091388F">
            <w:pPr>
              <w:rPr>
                <w:del w:id="286" w:author="Blacketer, Clair" w:date="2019-01-15T13:25:00Z"/>
              </w:rPr>
            </w:pPr>
            <w:del w:id="287" w:author="Blacketer, Clair" w:date="2019-01-15T13:25:00Z">
              <w:r w:rsidDel="00F74E9F">
                <w:delText>'Emergency Encounter',</w:delText>
              </w:r>
            </w:del>
          </w:p>
          <w:p w14:paraId="4AA9DF45" w14:textId="77777777" w:rsidR="007C6B4A" w:rsidDel="00F74E9F" w:rsidRDefault="0091388F">
            <w:pPr>
              <w:rPr>
                <w:del w:id="288" w:author="Blacketer, Clair" w:date="2019-01-15T13:25:00Z"/>
              </w:rPr>
            </w:pPr>
            <w:del w:id="289" w:author="Blacketer, Clair" w:date="2019-01-15T13:25:00Z">
              <w:r w:rsidDel="00F74E9F">
                <w:delText>Hospital admission',</w:delText>
              </w:r>
            </w:del>
          </w:p>
          <w:p w14:paraId="71E7418A" w14:textId="77777777" w:rsidR="007C6B4A" w:rsidDel="00F74E9F" w:rsidRDefault="0091388F">
            <w:pPr>
              <w:rPr>
                <w:del w:id="290" w:author="Blacketer, Clair" w:date="2019-01-15T13:25:00Z"/>
              </w:rPr>
            </w:pPr>
            <w:del w:id="291" w:author="Blacketer, Clair" w:date="2019-01-15T13:25:00Z">
              <w:r w:rsidDel="00F74E9F">
                <w:delText>'Admission to thoracic surgery department'</w:delText>
              </w:r>
            </w:del>
          </w:p>
          <w:p w14:paraId="4FCA456A" w14:textId="77777777" w:rsidR="007C6B4A" w:rsidDel="00F74E9F" w:rsidRDefault="0091388F">
            <w:pPr>
              <w:rPr>
                <w:del w:id="292" w:author="Blacketer, Clair" w:date="2019-01-15T13:25:00Z"/>
              </w:rPr>
            </w:pPr>
            <w:del w:id="293" w:author="Blacketer, Clair" w:date="2019-01-15T13:25:00Z">
              <w:r w:rsidDel="00F74E9F">
                <w:delText>)</w:delText>
              </w:r>
            </w:del>
          </w:p>
          <w:p w14:paraId="1DD5DE22" w14:textId="77777777" w:rsidR="007C6B4A" w:rsidDel="00F74E9F" w:rsidRDefault="0091388F">
            <w:pPr>
              <w:rPr>
                <w:del w:id="294" w:author="Blacketer, Clair" w:date="2019-01-15T13:25:00Z"/>
              </w:rPr>
            </w:pPr>
            <w:del w:id="295" w:author="Blacketer, Clair" w:date="2019-01-15T13:25:00Z">
              <w:r w:rsidDel="00F74E9F">
                <w:delText xml:space="preserve">          then 38000183</w:delText>
              </w:r>
            </w:del>
          </w:p>
          <w:p w14:paraId="30B78409" w14:textId="77777777" w:rsidR="007C6B4A" w:rsidDel="00F74E9F" w:rsidRDefault="0091388F">
            <w:pPr>
              <w:rPr>
                <w:del w:id="296" w:author="Blacketer, Clair" w:date="2019-01-15T13:25:00Z"/>
              </w:rPr>
            </w:pPr>
            <w:del w:id="297" w:author="Blacketer, Clair" w:date="2019-01-15T13:25:00Z">
              <w:r w:rsidDel="00F74E9F">
                <w:delText xml:space="preserve">  from </w:delText>
              </w:r>
            </w:del>
          </w:p>
          <w:p w14:paraId="0B512444" w14:textId="77777777" w:rsidR="007C6B4A" w:rsidDel="00F74E9F" w:rsidRDefault="0091388F">
            <w:pPr>
              <w:rPr>
                <w:del w:id="298" w:author="Blacketer, Clair" w:date="2019-01-15T13:25:00Z"/>
              </w:rPr>
            </w:pPr>
            <w:del w:id="299" w:author="Blacketer, Clair" w:date="2019-01-15T13:25:00Z">
              <w:r w:rsidDel="00F74E9F">
                <w:delText xml:space="preserve">  encounters e</w:delText>
              </w:r>
            </w:del>
          </w:p>
          <w:p w14:paraId="42E8F3C2" w14:textId="77777777" w:rsidR="007C6B4A" w:rsidDel="00F74E9F" w:rsidRDefault="0091388F">
            <w:pPr>
              <w:rPr>
                <w:del w:id="300" w:author="Blacketer, Clair" w:date="2019-01-15T13:25:00Z"/>
              </w:rPr>
            </w:pPr>
            <w:del w:id="301" w:author="Blacketer, Clair" w:date="2019-01-15T13:25:00Z">
              <w:r w:rsidDel="00F74E9F">
                <w:delText xml:space="preserve">  join allergies a</w:delText>
              </w:r>
            </w:del>
          </w:p>
          <w:p w14:paraId="7DDC3602" w14:textId="77777777" w:rsidR="007C6B4A" w:rsidDel="00F74E9F" w:rsidRDefault="0091388F">
            <w:pPr>
              <w:rPr>
                <w:del w:id="302" w:author="Blacketer, Clair" w:date="2019-01-15T13:25:00Z"/>
              </w:rPr>
            </w:pPr>
            <w:del w:id="303" w:author="Blacketer, Clair" w:date="2019-01-15T13:25:00Z">
              <w:r w:rsidDel="00F74E9F">
                <w:delText xml:space="preserve">    on a.encounter = e.id</w:delText>
              </w:r>
            </w:del>
          </w:p>
          <w:p w14:paraId="0410F772" w14:textId="77777777" w:rsidR="007C6B4A" w:rsidDel="00F74E9F" w:rsidRDefault="0091388F">
            <w:pPr>
              <w:rPr>
                <w:del w:id="304" w:author="Blacketer, Clair" w:date="2019-01-15T13:25:00Z"/>
              </w:rPr>
            </w:pPr>
            <w:del w:id="305" w:author="Blacketer, Clair" w:date="2019-01-15T13:25:00Z">
              <w:r w:rsidDel="00F74E9F">
                <w:delText xml:space="preserve">  and a.patient      = e.patient</w:delText>
              </w:r>
            </w:del>
          </w:p>
          <w:p w14:paraId="19F188B0" w14:textId="77777777" w:rsidR="007C6B4A" w:rsidDel="00F74E9F" w:rsidRDefault="0091388F">
            <w:pPr>
              <w:rPr>
                <w:del w:id="306" w:author="Blacketer, Clair" w:date="2019-01-15T13:25:00Z"/>
              </w:rPr>
            </w:pPr>
            <w:del w:id="307" w:author="Blacketer, Clair" w:date="2019-01-15T13:25:00Z">
              <w:r w:rsidDel="00F74E9F">
                <w:delText>Join to encounters to lookup encounters.description:</w:delText>
              </w:r>
            </w:del>
          </w:p>
          <w:p w14:paraId="62158B39" w14:textId="77777777" w:rsidR="007C6B4A" w:rsidDel="00F74E9F" w:rsidRDefault="007C6B4A">
            <w:pPr>
              <w:rPr>
                <w:del w:id="308" w:author="Blacketer, Clair" w:date="2019-01-15T13:25:00Z"/>
              </w:rPr>
            </w:pPr>
          </w:p>
          <w:p w14:paraId="6F8AE7E4" w14:textId="77777777" w:rsidR="007C6B4A" w:rsidDel="00F74E9F" w:rsidRDefault="007C6B4A">
            <w:pPr>
              <w:rPr>
                <w:del w:id="309" w:author="Blacketer, Clair" w:date="2019-01-15T13:25:00Z"/>
              </w:rPr>
            </w:pPr>
          </w:p>
          <w:p w14:paraId="3EEEFC08" w14:textId="77777777" w:rsidR="007C6B4A" w:rsidDel="00F74E9F" w:rsidRDefault="0091388F">
            <w:pPr>
              <w:rPr>
                <w:del w:id="310" w:author="Blacketer, Clair" w:date="2019-01-15T13:25:00Z"/>
              </w:rPr>
            </w:pPr>
            <w:del w:id="311" w:author="Blacketer, Clair" w:date="2019-01-15T13:25:00Z">
              <w:r w:rsidDel="00F74E9F">
                <w:lastRenderedPageBreak/>
                <w:delText xml:space="preserve">select case </w:delText>
              </w:r>
            </w:del>
          </w:p>
          <w:p w14:paraId="71478F74" w14:textId="77777777" w:rsidR="007C6B4A" w:rsidDel="00F74E9F" w:rsidRDefault="0091388F">
            <w:pPr>
              <w:rPr>
                <w:del w:id="312" w:author="Blacketer, Clair" w:date="2019-01-15T13:25:00Z"/>
              </w:rPr>
            </w:pPr>
            <w:del w:id="313" w:author="Blacketer, Clair" w:date="2019-01-15T13:25:00Z">
              <w:r w:rsidDel="00F74E9F">
                <w:delText xml:space="preserve">          when e.description in (</w:delText>
              </w:r>
            </w:del>
          </w:p>
          <w:p w14:paraId="61573918" w14:textId="77777777" w:rsidR="007C6B4A" w:rsidDel="00F74E9F" w:rsidRDefault="0091388F">
            <w:pPr>
              <w:rPr>
                <w:del w:id="314" w:author="Blacketer, Clair" w:date="2019-01-15T13:25:00Z"/>
              </w:rPr>
            </w:pPr>
            <w:del w:id="315" w:author="Blacketer, Clair" w:date="2019-01-15T13:25:00Z">
              <w:r w:rsidDel="00F74E9F">
                <w:delText>'Encounter for check up (procedure)',</w:delText>
              </w:r>
            </w:del>
          </w:p>
          <w:p w14:paraId="6A36338B" w14:textId="77777777" w:rsidR="007C6B4A" w:rsidDel="00F74E9F" w:rsidRDefault="0091388F">
            <w:pPr>
              <w:rPr>
                <w:del w:id="316" w:author="Blacketer, Clair" w:date="2019-01-15T13:25:00Z"/>
              </w:rPr>
            </w:pPr>
            <w:del w:id="317" w:author="Blacketer, Clair" w:date="2019-01-15T13:25:00Z">
              <w:r w:rsidDel="00F74E9F">
                <w:delText>'Encounter for symptom',</w:delText>
              </w:r>
            </w:del>
          </w:p>
          <w:p w14:paraId="3C6455EE" w14:textId="77777777" w:rsidR="007C6B4A" w:rsidDel="00F74E9F" w:rsidRDefault="0091388F">
            <w:pPr>
              <w:rPr>
                <w:del w:id="318" w:author="Blacketer, Clair" w:date="2019-01-15T13:25:00Z"/>
              </w:rPr>
            </w:pPr>
            <w:del w:id="319" w:author="Blacketer, Clair" w:date="2019-01-15T13:25:00Z">
              <w:r w:rsidDel="00F74E9F">
                <w:delText>'Prenatal visit',</w:delText>
              </w:r>
            </w:del>
          </w:p>
          <w:p w14:paraId="70415DA8" w14:textId="77777777" w:rsidR="007C6B4A" w:rsidDel="00F74E9F" w:rsidRDefault="0091388F">
            <w:pPr>
              <w:rPr>
                <w:del w:id="320" w:author="Blacketer, Clair" w:date="2019-01-15T13:25:00Z"/>
              </w:rPr>
            </w:pPr>
            <w:del w:id="321" w:author="Blacketer, Clair" w:date="2019-01-15T13:25:00Z">
              <w:r w:rsidDel="00F74E9F">
                <w:delText>'Outpatient procedure',</w:delText>
              </w:r>
            </w:del>
          </w:p>
          <w:p w14:paraId="16B2D9D7" w14:textId="77777777" w:rsidR="007C6B4A" w:rsidDel="00F74E9F" w:rsidRDefault="0091388F">
            <w:pPr>
              <w:rPr>
                <w:del w:id="322" w:author="Blacketer, Clair" w:date="2019-01-15T13:25:00Z"/>
              </w:rPr>
            </w:pPr>
            <w:del w:id="323" w:author="Blacketer, Clair" w:date="2019-01-15T13:25:00Z">
              <w:r w:rsidDel="00F74E9F">
                <w:delText>'Patient encounter procedure',</w:delText>
              </w:r>
            </w:del>
          </w:p>
          <w:p w14:paraId="665BBE7B" w14:textId="77777777" w:rsidR="007C6B4A" w:rsidDel="00F74E9F" w:rsidRDefault="0091388F">
            <w:pPr>
              <w:rPr>
                <w:del w:id="324" w:author="Blacketer, Clair" w:date="2019-01-15T13:25:00Z"/>
              </w:rPr>
            </w:pPr>
            <w:del w:id="325" w:author="Blacketer, Clair" w:date="2019-01-15T13:25:00Z">
              <w:r w:rsidDel="00F74E9F">
                <w:delText>'Consultation for treatment',</w:delText>
              </w:r>
            </w:del>
          </w:p>
          <w:p w14:paraId="68A7696B" w14:textId="77777777" w:rsidR="007C6B4A" w:rsidDel="00F74E9F" w:rsidRDefault="0091388F">
            <w:pPr>
              <w:rPr>
                <w:del w:id="326" w:author="Blacketer, Clair" w:date="2019-01-15T13:25:00Z"/>
              </w:rPr>
            </w:pPr>
            <w:del w:id="327" w:author="Blacketer, Clair" w:date="2019-01-15T13:25:00Z">
              <w:r w:rsidDel="00F74E9F">
                <w:delText>'Encounter for 'check-up'',</w:delText>
              </w:r>
            </w:del>
          </w:p>
          <w:p w14:paraId="79842DEC" w14:textId="77777777" w:rsidR="007C6B4A" w:rsidDel="00F74E9F" w:rsidRDefault="0091388F">
            <w:pPr>
              <w:rPr>
                <w:del w:id="328" w:author="Blacketer, Clair" w:date="2019-01-15T13:25:00Z"/>
              </w:rPr>
            </w:pPr>
            <w:del w:id="329" w:author="Blacketer, Clair" w:date="2019-01-15T13:25:00Z">
              <w:r w:rsidDel="00F74E9F">
                <w:delText>'Encounter for problem',</w:delText>
              </w:r>
            </w:del>
          </w:p>
          <w:p w14:paraId="5EE2A0D5" w14:textId="77777777" w:rsidR="007C6B4A" w:rsidDel="00F74E9F" w:rsidRDefault="0091388F">
            <w:pPr>
              <w:rPr>
                <w:del w:id="330" w:author="Blacketer, Clair" w:date="2019-01-15T13:25:00Z"/>
              </w:rPr>
            </w:pPr>
            <w:del w:id="331" w:author="Blacketer, Clair" w:date="2019-01-15T13:25:00Z">
              <w:r w:rsidDel="00F74E9F">
                <w:delText>'Prenatal initial visit',</w:delText>
              </w:r>
            </w:del>
          </w:p>
          <w:p w14:paraId="3740ED03" w14:textId="77777777" w:rsidR="007C6B4A" w:rsidDel="00F74E9F" w:rsidRDefault="0091388F">
            <w:pPr>
              <w:rPr>
                <w:del w:id="332" w:author="Blacketer, Clair" w:date="2019-01-15T13:25:00Z"/>
              </w:rPr>
            </w:pPr>
            <w:del w:id="333" w:author="Blacketer, Clair" w:date="2019-01-15T13:25:00Z">
              <w:r w:rsidDel="00F74E9F">
                <w:delText>'Postnatal visit',</w:delText>
              </w:r>
            </w:del>
          </w:p>
          <w:p w14:paraId="50D15991" w14:textId="77777777" w:rsidR="007C6B4A" w:rsidDel="00F74E9F" w:rsidRDefault="0091388F">
            <w:pPr>
              <w:rPr>
                <w:del w:id="334" w:author="Blacketer, Clair" w:date="2019-01-15T13:25:00Z"/>
              </w:rPr>
            </w:pPr>
            <w:del w:id="335" w:author="Blacketer, Clair" w:date="2019-01-15T13:25:00Z">
              <w:r w:rsidDel="00F74E9F">
                <w:delText>'Asthma follow-up',</w:delText>
              </w:r>
            </w:del>
          </w:p>
          <w:p w14:paraId="0A65E27A" w14:textId="77777777" w:rsidR="007C6B4A" w:rsidDel="00F74E9F" w:rsidRDefault="0091388F">
            <w:pPr>
              <w:rPr>
                <w:del w:id="336" w:author="Blacketer, Clair" w:date="2019-01-15T13:25:00Z"/>
              </w:rPr>
            </w:pPr>
            <w:del w:id="337" w:author="Blacketer, Clair" w:date="2019-01-15T13:25:00Z">
              <w:r w:rsidDel="00F74E9F">
                <w:delText>'Drug addiction therapy',</w:delText>
              </w:r>
            </w:del>
          </w:p>
          <w:p w14:paraId="01AE0AC9" w14:textId="77777777" w:rsidR="007C6B4A" w:rsidDel="00F74E9F" w:rsidRDefault="0091388F">
            <w:pPr>
              <w:rPr>
                <w:del w:id="338" w:author="Blacketer, Clair" w:date="2019-01-15T13:25:00Z"/>
              </w:rPr>
            </w:pPr>
            <w:del w:id="339" w:author="Blacketer, Clair" w:date="2019-01-15T13:25:00Z">
              <w:r w:rsidDel="00F74E9F">
                <w:delText>'Death Certification',</w:delText>
              </w:r>
            </w:del>
          </w:p>
          <w:p w14:paraId="0CE077CC" w14:textId="77777777" w:rsidR="007C6B4A" w:rsidDel="00F74E9F" w:rsidRDefault="0091388F">
            <w:pPr>
              <w:rPr>
                <w:del w:id="340" w:author="Blacketer, Clair" w:date="2019-01-15T13:25:00Z"/>
              </w:rPr>
            </w:pPr>
            <w:del w:id="341" w:author="Blacketer, Clair" w:date="2019-01-15T13:25:00Z">
              <w:r w:rsidDel="00F74E9F">
                <w:delText>'Domiciliary or rest home patient evaluation and management',</w:delText>
              </w:r>
            </w:del>
          </w:p>
          <w:p w14:paraId="1A607820" w14:textId="77777777" w:rsidR="007C6B4A" w:rsidDel="00F74E9F" w:rsidRDefault="0091388F">
            <w:pPr>
              <w:rPr>
                <w:del w:id="342" w:author="Blacketer, Clair" w:date="2019-01-15T13:25:00Z"/>
              </w:rPr>
            </w:pPr>
            <w:del w:id="343" w:author="Blacketer, Clair" w:date="2019-01-15T13:25:00Z">
              <w:r w:rsidDel="00F74E9F">
                <w:delText>'Patient-initiated encounter',</w:delText>
              </w:r>
            </w:del>
          </w:p>
          <w:p w14:paraId="01ED11C7" w14:textId="77777777" w:rsidR="007C6B4A" w:rsidDel="00F74E9F" w:rsidRDefault="0091388F">
            <w:pPr>
              <w:rPr>
                <w:del w:id="344" w:author="Blacketer, Clair" w:date="2019-01-15T13:25:00Z"/>
              </w:rPr>
            </w:pPr>
            <w:del w:id="345" w:author="Blacketer, Clair" w:date="2019-01-15T13:25:00Z">
              <w:r w:rsidDel="00F74E9F">
                <w:delText>'Allergic disorder initial assessment',</w:delText>
              </w:r>
            </w:del>
          </w:p>
          <w:p w14:paraId="7ECF9F52" w14:textId="77777777" w:rsidR="007C6B4A" w:rsidDel="00F74E9F" w:rsidRDefault="0091388F">
            <w:pPr>
              <w:rPr>
                <w:del w:id="346" w:author="Blacketer, Clair" w:date="2019-01-15T13:25:00Z"/>
              </w:rPr>
            </w:pPr>
            <w:del w:id="347" w:author="Blacketer, Clair" w:date="2019-01-15T13:25:00Z">
              <w:r w:rsidDel="00F74E9F">
                <w:delText>'Allergic disorder follow-up assessment',</w:delText>
              </w:r>
            </w:del>
          </w:p>
          <w:p w14:paraId="7E2012CC" w14:textId="77777777" w:rsidR="007C6B4A" w:rsidDel="00F74E9F" w:rsidRDefault="0091388F">
            <w:pPr>
              <w:rPr>
                <w:del w:id="348" w:author="Blacketer, Clair" w:date="2019-01-15T13:25:00Z"/>
              </w:rPr>
            </w:pPr>
            <w:del w:id="349" w:author="Blacketer, Clair" w:date="2019-01-15T13:25:00Z">
              <w:r w:rsidDel="00F74E9F">
                <w:delText>'Drug rehabilitation and detoxification',</w:delText>
              </w:r>
            </w:del>
          </w:p>
          <w:p w14:paraId="2F7E1AF7" w14:textId="77777777" w:rsidR="007C6B4A" w:rsidDel="00F74E9F" w:rsidRDefault="0091388F">
            <w:pPr>
              <w:rPr>
                <w:del w:id="350" w:author="Blacketer, Clair" w:date="2019-01-15T13:25:00Z"/>
              </w:rPr>
            </w:pPr>
            <w:del w:id="351" w:author="Blacketer, Clair" w:date="2019-01-15T13:25:00Z">
              <w:r w:rsidDel="00F74E9F">
                <w:delText>'Office Visit',</w:delText>
              </w:r>
            </w:del>
          </w:p>
          <w:p w14:paraId="13DD3D24" w14:textId="77777777" w:rsidR="007C6B4A" w:rsidDel="00F74E9F" w:rsidRDefault="0091388F">
            <w:pPr>
              <w:rPr>
                <w:del w:id="352" w:author="Blacketer, Clair" w:date="2019-01-15T13:25:00Z"/>
              </w:rPr>
            </w:pPr>
            <w:del w:id="353" w:author="Blacketer, Clair" w:date="2019-01-15T13:25:00Z">
              <w:r w:rsidDel="00F74E9F">
                <w:delText>'Encounter Inpatient',</w:delText>
              </w:r>
            </w:del>
          </w:p>
          <w:p w14:paraId="297F4587" w14:textId="77777777" w:rsidR="007C6B4A" w:rsidDel="00F74E9F" w:rsidRDefault="0091388F">
            <w:pPr>
              <w:rPr>
                <w:del w:id="354" w:author="Blacketer, Clair" w:date="2019-01-15T13:25:00Z"/>
              </w:rPr>
            </w:pPr>
            <w:del w:id="355" w:author="Blacketer, Clair" w:date="2019-01-15T13:25:00Z">
              <w:r w:rsidDel="00F74E9F">
                <w:delText>'Non-urgent orthopedic admission'</w:delText>
              </w:r>
            </w:del>
          </w:p>
          <w:p w14:paraId="129B0F68" w14:textId="77777777" w:rsidR="007C6B4A" w:rsidDel="00F74E9F" w:rsidRDefault="0091388F">
            <w:pPr>
              <w:rPr>
                <w:del w:id="356" w:author="Blacketer, Clair" w:date="2019-01-15T13:25:00Z"/>
              </w:rPr>
            </w:pPr>
            <w:del w:id="357" w:author="Blacketer, Clair" w:date="2019-01-15T13:25:00Z">
              <w:r w:rsidDel="00F74E9F">
                <w:delText>)</w:delText>
              </w:r>
            </w:del>
          </w:p>
          <w:p w14:paraId="61AAC792" w14:textId="77777777" w:rsidR="007C6B4A" w:rsidDel="00F74E9F" w:rsidRDefault="0091388F">
            <w:pPr>
              <w:rPr>
                <w:del w:id="358" w:author="Blacketer, Clair" w:date="2019-01-15T13:25:00Z"/>
              </w:rPr>
            </w:pPr>
            <w:del w:id="359" w:author="Blacketer, Clair" w:date="2019-01-15T13:25:00Z">
              <w:r w:rsidDel="00F74E9F">
                <w:delText xml:space="preserve">          then 38000215</w:delText>
              </w:r>
            </w:del>
          </w:p>
          <w:p w14:paraId="6FB70E1E" w14:textId="77777777" w:rsidR="007C6B4A" w:rsidDel="00F74E9F" w:rsidRDefault="007C6B4A">
            <w:pPr>
              <w:rPr>
                <w:del w:id="360" w:author="Blacketer, Clair" w:date="2019-01-15T13:25:00Z"/>
              </w:rPr>
            </w:pPr>
          </w:p>
          <w:p w14:paraId="5CA58C2F" w14:textId="77777777" w:rsidR="007C6B4A" w:rsidDel="00F74E9F" w:rsidRDefault="0091388F">
            <w:pPr>
              <w:rPr>
                <w:del w:id="361" w:author="Blacketer, Clair" w:date="2019-01-15T13:25:00Z"/>
              </w:rPr>
            </w:pPr>
            <w:del w:id="362" w:author="Blacketer, Clair" w:date="2019-01-15T13:25:00Z">
              <w:r w:rsidDel="00F74E9F">
                <w:delText xml:space="preserve">          when e.description in (</w:delText>
              </w:r>
            </w:del>
          </w:p>
          <w:p w14:paraId="55FFC782" w14:textId="77777777" w:rsidR="007C6B4A" w:rsidDel="00F74E9F" w:rsidRDefault="0091388F">
            <w:pPr>
              <w:rPr>
                <w:del w:id="363" w:author="Blacketer, Clair" w:date="2019-01-15T13:25:00Z"/>
              </w:rPr>
            </w:pPr>
            <w:del w:id="364" w:author="Blacketer, Clair" w:date="2019-01-15T13:25:00Z">
              <w:r w:rsidDel="00F74E9F">
                <w:delText>'Emergency room admission',</w:delText>
              </w:r>
            </w:del>
          </w:p>
          <w:p w14:paraId="5095974C" w14:textId="77777777" w:rsidR="007C6B4A" w:rsidDel="00F74E9F" w:rsidRDefault="0091388F">
            <w:pPr>
              <w:rPr>
                <w:del w:id="365" w:author="Blacketer, Clair" w:date="2019-01-15T13:25:00Z"/>
              </w:rPr>
            </w:pPr>
            <w:del w:id="366" w:author="Blacketer, Clair" w:date="2019-01-15T13:25:00Z">
              <w:r w:rsidDel="00F74E9F">
                <w:lastRenderedPageBreak/>
                <w:delText>'Obstetric emergency hospital admission',</w:delText>
              </w:r>
            </w:del>
          </w:p>
          <w:p w14:paraId="15DA2CFB" w14:textId="77777777" w:rsidR="007C6B4A" w:rsidDel="00F74E9F" w:rsidRDefault="0091388F">
            <w:pPr>
              <w:rPr>
                <w:del w:id="367" w:author="Blacketer, Clair" w:date="2019-01-15T13:25:00Z"/>
              </w:rPr>
            </w:pPr>
            <w:del w:id="368" w:author="Blacketer, Clair" w:date="2019-01-15T13:25:00Z">
              <w:r w:rsidDel="00F74E9F">
                <w:delText>'Emergency Room Admission',</w:delText>
              </w:r>
            </w:del>
          </w:p>
          <w:p w14:paraId="6DFC6203" w14:textId="77777777" w:rsidR="007C6B4A" w:rsidDel="00F74E9F" w:rsidRDefault="0091388F">
            <w:pPr>
              <w:rPr>
                <w:del w:id="369" w:author="Blacketer, Clair" w:date="2019-01-15T13:25:00Z"/>
              </w:rPr>
            </w:pPr>
            <w:del w:id="370" w:author="Blacketer, Clair" w:date="2019-01-15T13:25:00Z">
              <w:r w:rsidDel="00F74E9F">
                <w:delText>'Emergency hospital admission for asthma',</w:delText>
              </w:r>
            </w:del>
          </w:p>
          <w:p w14:paraId="0648FC36" w14:textId="77777777" w:rsidR="007C6B4A" w:rsidDel="00F74E9F" w:rsidRDefault="0091388F">
            <w:pPr>
              <w:rPr>
                <w:del w:id="371" w:author="Blacketer, Clair" w:date="2019-01-15T13:25:00Z"/>
              </w:rPr>
            </w:pPr>
            <w:del w:id="372" w:author="Blacketer, Clair" w:date="2019-01-15T13:25:00Z">
              <w:r w:rsidDel="00F74E9F">
                <w:delText>'Admission to surgical department',</w:delText>
              </w:r>
            </w:del>
          </w:p>
          <w:p w14:paraId="3900657B" w14:textId="77777777" w:rsidR="007C6B4A" w:rsidDel="00F74E9F" w:rsidRDefault="0091388F">
            <w:pPr>
              <w:rPr>
                <w:del w:id="373" w:author="Blacketer, Clair" w:date="2019-01-15T13:25:00Z"/>
              </w:rPr>
            </w:pPr>
            <w:del w:id="374" w:author="Blacketer, Clair" w:date="2019-01-15T13:25:00Z">
              <w:r w:rsidDel="00F74E9F">
                <w:delText>'Emergency Encounter',</w:delText>
              </w:r>
            </w:del>
          </w:p>
          <w:p w14:paraId="5F41EC8F" w14:textId="77777777" w:rsidR="007C6B4A" w:rsidDel="00F74E9F" w:rsidRDefault="0091388F">
            <w:pPr>
              <w:rPr>
                <w:del w:id="375" w:author="Blacketer, Clair" w:date="2019-01-15T13:25:00Z"/>
              </w:rPr>
            </w:pPr>
            <w:del w:id="376" w:author="Blacketer, Clair" w:date="2019-01-15T13:25:00Z">
              <w:r w:rsidDel="00F74E9F">
                <w:delText>Hospital admission',</w:delText>
              </w:r>
            </w:del>
          </w:p>
          <w:p w14:paraId="7F1D11B9" w14:textId="77777777" w:rsidR="007C6B4A" w:rsidDel="00F74E9F" w:rsidRDefault="0091388F">
            <w:pPr>
              <w:rPr>
                <w:del w:id="377" w:author="Blacketer, Clair" w:date="2019-01-15T13:25:00Z"/>
              </w:rPr>
            </w:pPr>
            <w:del w:id="378" w:author="Blacketer, Clair" w:date="2019-01-15T13:25:00Z">
              <w:r w:rsidDel="00F74E9F">
                <w:delText>'Admission to thoracic surgery department'</w:delText>
              </w:r>
            </w:del>
          </w:p>
          <w:p w14:paraId="193DD601" w14:textId="77777777" w:rsidR="007C6B4A" w:rsidDel="00F74E9F" w:rsidRDefault="0091388F">
            <w:pPr>
              <w:rPr>
                <w:del w:id="379" w:author="Blacketer, Clair" w:date="2019-01-15T13:25:00Z"/>
              </w:rPr>
            </w:pPr>
            <w:del w:id="380" w:author="Blacketer, Clair" w:date="2019-01-15T13:25:00Z">
              <w:r w:rsidDel="00F74E9F">
                <w:delText>)</w:delText>
              </w:r>
            </w:del>
          </w:p>
          <w:p w14:paraId="74479823" w14:textId="77777777" w:rsidR="007C6B4A" w:rsidDel="00F74E9F" w:rsidRDefault="0091388F">
            <w:pPr>
              <w:rPr>
                <w:del w:id="381" w:author="Blacketer, Clair" w:date="2019-01-15T13:25:00Z"/>
              </w:rPr>
            </w:pPr>
            <w:del w:id="382" w:author="Blacketer, Clair" w:date="2019-01-15T13:25:00Z">
              <w:r w:rsidDel="00F74E9F">
                <w:delText xml:space="preserve">          then 38000183</w:delText>
              </w:r>
            </w:del>
          </w:p>
          <w:p w14:paraId="79A46442" w14:textId="77777777" w:rsidR="007C6B4A" w:rsidDel="00F74E9F" w:rsidRDefault="0091388F">
            <w:pPr>
              <w:rPr>
                <w:del w:id="383" w:author="Blacketer, Clair" w:date="2019-01-15T13:25:00Z"/>
              </w:rPr>
            </w:pPr>
            <w:del w:id="384" w:author="Blacketer, Clair" w:date="2019-01-15T13:25:00Z">
              <w:r w:rsidDel="00F74E9F">
                <w:delText xml:space="preserve">  from </w:delText>
              </w:r>
            </w:del>
          </w:p>
          <w:p w14:paraId="32A72765" w14:textId="77777777" w:rsidR="007C6B4A" w:rsidDel="00F74E9F" w:rsidRDefault="0091388F">
            <w:pPr>
              <w:rPr>
                <w:del w:id="385" w:author="Blacketer, Clair" w:date="2019-01-15T13:25:00Z"/>
              </w:rPr>
            </w:pPr>
            <w:del w:id="386" w:author="Blacketer, Clair" w:date="2019-01-15T13:25:00Z">
              <w:r w:rsidDel="00F74E9F">
                <w:delText xml:space="preserve">  encounters e</w:delText>
              </w:r>
            </w:del>
          </w:p>
          <w:p w14:paraId="519F2B6D" w14:textId="77777777" w:rsidR="007C6B4A" w:rsidDel="00F74E9F" w:rsidRDefault="0091388F">
            <w:pPr>
              <w:rPr>
                <w:del w:id="387" w:author="Blacketer, Clair" w:date="2019-01-15T13:25:00Z"/>
              </w:rPr>
            </w:pPr>
            <w:del w:id="388" w:author="Blacketer, Clair" w:date="2019-01-15T13:25:00Z">
              <w:r w:rsidDel="00F74E9F">
                <w:delText xml:space="preserve">  join allergies a</w:delText>
              </w:r>
            </w:del>
          </w:p>
          <w:p w14:paraId="6251D75A" w14:textId="77777777" w:rsidR="007C6B4A" w:rsidDel="00F74E9F" w:rsidRDefault="0091388F">
            <w:pPr>
              <w:rPr>
                <w:del w:id="389" w:author="Blacketer, Clair" w:date="2019-01-15T13:25:00Z"/>
              </w:rPr>
            </w:pPr>
            <w:del w:id="390" w:author="Blacketer, Clair" w:date="2019-01-15T13:25:00Z">
              <w:r w:rsidDel="00F74E9F">
                <w:delText xml:space="preserve">    on a.encounter = e.id</w:delText>
              </w:r>
            </w:del>
          </w:p>
          <w:p w14:paraId="78BF80F7" w14:textId="77777777" w:rsidR="007C6B4A" w:rsidRDefault="0091388F">
            <w:del w:id="391" w:author="Blacketer, Clair" w:date="2019-01-15T13:25:00Z">
              <w:r w:rsidDel="00F74E9F">
                <w:delText xml:space="preserve">  and a.patient      = e.patient</w:delText>
              </w:r>
            </w:del>
          </w:p>
        </w:tc>
        <w:tc>
          <w:tcPr>
            <w:tcW w:w="0" w:type="auto"/>
          </w:tcPr>
          <w:p w14:paraId="65C38BCC" w14:textId="77777777" w:rsidR="007C6B4A" w:rsidRDefault="00F74E9F">
            <w:ins w:id="392" w:author="Blacketer, Clair" w:date="2019-01-15T13:25:00Z">
              <w:r w:rsidRPr="00F74E9F">
                <w:lastRenderedPageBreak/>
                <w:t>38000280</w:t>
              </w:r>
            </w:ins>
          </w:p>
        </w:tc>
      </w:tr>
      <w:tr w:rsidR="007C6B4A" w14:paraId="71CAEAE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9F1050B" w14:textId="77777777" w:rsidR="007C6B4A" w:rsidRDefault="0091388F">
            <w:proofErr w:type="spellStart"/>
            <w:r>
              <w:lastRenderedPageBreak/>
              <w:t>value_as_number</w:t>
            </w:r>
            <w:proofErr w:type="spellEnd"/>
          </w:p>
        </w:tc>
        <w:tc>
          <w:tcPr>
            <w:tcW w:w="0" w:type="auto"/>
          </w:tcPr>
          <w:p w14:paraId="5E5B6C8F" w14:textId="77777777" w:rsidR="007C6B4A" w:rsidRDefault="007C6B4A"/>
        </w:tc>
        <w:tc>
          <w:tcPr>
            <w:tcW w:w="0" w:type="auto"/>
          </w:tcPr>
          <w:p w14:paraId="74608390" w14:textId="77777777" w:rsidR="007C6B4A" w:rsidRDefault="007C6B4A"/>
        </w:tc>
        <w:tc>
          <w:tcPr>
            <w:tcW w:w="0" w:type="auto"/>
          </w:tcPr>
          <w:p w14:paraId="35A40E72" w14:textId="77777777" w:rsidR="007C6B4A" w:rsidRDefault="0091388F">
            <w:r>
              <w:t>NULL</w:t>
            </w:r>
          </w:p>
        </w:tc>
      </w:tr>
      <w:tr w:rsidR="007C6B4A" w14:paraId="5B562F8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0A18DD0" w14:textId="77777777" w:rsidR="007C6B4A" w:rsidRDefault="0091388F">
            <w:proofErr w:type="spellStart"/>
            <w:r>
              <w:t>value_as_string</w:t>
            </w:r>
            <w:proofErr w:type="spellEnd"/>
          </w:p>
        </w:tc>
        <w:tc>
          <w:tcPr>
            <w:tcW w:w="0" w:type="auto"/>
          </w:tcPr>
          <w:p w14:paraId="20CA108C" w14:textId="77777777" w:rsidR="007C6B4A" w:rsidRDefault="007C6B4A"/>
        </w:tc>
        <w:tc>
          <w:tcPr>
            <w:tcW w:w="0" w:type="auto"/>
          </w:tcPr>
          <w:p w14:paraId="02E9963E" w14:textId="77777777" w:rsidR="007C6B4A" w:rsidRDefault="007C6B4A"/>
        </w:tc>
        <w:tc>
          <w:tcPr>
            <w:tcW w:w="0" w:type="auto"/>
          </w:tcPr>
          <w:p w14:paraId="563571A8" w14:textId="77777777" w:rsidR="007C6B4A" w:rsidRDefault="0091388F">
            <w:r>
              <w:t>NULL</w:t>
            </w:r>
          </w:p>
        </w:tc>
      </w:tr>
      <w:tr w:rsidR="007C6B4A" w14:paraId="117ED53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69EAF8" w14:textId="77777777" w:rsidR="007C6B4A" w:rsidRDefault="0091388F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14:paraId="3E67E3EA" w14:textId="77777777" w:rsidR="007C6B4A" w:rsidRDefault="007C6B4A"/>
        </w:tc>
        <w:tc>
          <w:tcPr>
            <w:tcW w:w="0" w:type="auto"/>
          </w:tcPr>
          <w:p w14:paraId="329F6E36" w14:textId="77777777" w:rsidR="007C6B4A" w:rsidRDefault="007C6B4A"/>
        </w:tc>
        <w:tc>
          <w:tcPr>
            <w:tcW w:w="0" w:type="auto"/>
          </w:tcPr>
          <w:p w14:paraId="2953DE2B" w14:textId="77777777" w:rsidR="007C6B4A" w:rsidRDefault="0091388F">
            <w:r>
              <w:t>0</w:t>
            </w:r>
          </w:p>
        </w:tc>
      </w:tr>
      <w:tr w:rsidR="007C6B4A" w14:paraId="3ECF9F8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9C65E4B" w14:textId="77777777" w:rsidR="007C6B4A" w:rsidRDefault="0091388F">
            <w:proofErr w:type="spellStart"/>
            <w:r>
              <w:t>qualifier_concept_id</w:t>
            </w:r>
            <w:proofErr w:type="spellEnd"/>
          </w:p>
        </w:tc>
        <w:tc>
          <w:tcPr>
            <w:tcW w:w="0" w:type="auto"/>
          </w:tcPr>
          <w:p w14:paraId="5A1C4FBE" w14:textId="77777777" w:rsidR="007C6B4A" w:rsidRDefault="007C6B4A"/>
        </w:tc>
        <w:tc>
          <w:tcPr>
            <w:tcW w:w="0" w:type="auto"/>
          </w:tcPr>
          <w:p w14:paraId="0B2C0677" w14:textId="77777777" w:rsidR="007C6B4A" w:rsidRDefault="007C6B4A"/>
        </w:tc>
        <w:tc>
          <w:tcPr>
            <w:tcW w:w="0" w:type="auto"/>
          </w:tcPr>
          <w:p w14:paraId="3300BFEC" w14:textId="77777777" w:rsidR="007C6B4A" w:rsidRDefault="0091388F">
            <w:r>
              <w:t>0</w:t>
            </w:r>
          </w:p>
        </w:tc>
      </w:tr>
      <w:tr w:rsidR="007C6B4A" w14:paraId="065942E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27828A" w14:textId="77777777" w:rsidR="007C6B4A" w:rsidRDefault="0091388F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14:paraId="0CC7BE14" w14:textId="77777777" w:rsidR="007C6B4A" w:rsidRDefault="007C6B4A"/>
        </w:tc>
        <w:tc>
          <w:tcPr>
            <w:tcW w:w="0" w:type="auto"/>
          </w:tcPr>
          <w:p w14:paraId="65D3C5DA" w14:textId="77777777" w:rsidR="007C6B4A" w:rsidRDefault="007C6B4A"/>
        </w:tc>
        <w:tc>
          <w:tcPr>
            <w:tcW w:w="0" w:type="auto"/>
          </w:tcPr>
          <w:p w14:paraId="085A2C11" w14:textId="77777777" w:rsidR="007C6B4A" w:rsidRDefault="0091388F">
            <w:r>
              <w:t>0</w:t>
            </w:r>
          </w:p>
        </w:tc>
      </w:tr>
      <w:tr w:rsidR="007C6B4A" w14:paraId="27082C8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691ACC" w14:textId="77777777" w:rsidR="007C6B4A" w:rsidRDefault="0091388F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4035CD64" w14:textId="77777777" w:rsidR="007C6B4A" w:rsidRDefault="007C6B4A"/>
        </w:tc>
        <w:tc>
          <w:tcPr>
            <w:tcW w:w="0" w:type="auto"/>
          </w:tcPr>
          <w:p w14:paraId="6B154187" w14:textId="77777777" w:rsidR="007C6B4A" w:rsidRDefault="007C6B4A"/>
        </w:tc>
        <w:tc>
          <w:tcPr>
            <w:tcW w:w="0" w:type="auto"/>
          </w:tcPr>
          <w:p w14:paraId="297FCDD5" w14:textId="77777777" w:rsidR="007C6B4A" w:rsidRDefault="0091388F">
            <w:r>
              <w:t>0</w:t>
            </w:r>
          </w:p>
        </w:tc>
      </w:tr>
      <w:tr w:rsidR="007C6B4A" w14:paraId="3FC24AB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A15A88" w14:textId="77777777" w:rsidR="007C6B4A" w:rsidRDefault="0091388F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6C1B20A5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67C042EA" w14:textId="77777777" w:rsidR="007C6B4A" w:rsidRDefault="0091388F">
            <w:r>
              <w:t xml:space="preserve">Lookup </w:t>
            </w:r>
            <w:proofErr w:type="spellStart"/>
            <w:r>
              <w:t>visit_occurrence_id</w:t>
            </w:r>
            <w:proofErr w:type="spellEnd"/>
            <w:r>
              <w:t xml:space="preserve"> using encounter, joining to temp table defined in </w:t>
            </w:r>
            <w:proofErr w:type="spellStart"/>
            <w:r>
              <w:t>AllVisitTable.sql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55D3F747" w14:textId="77777777" w:rsidR="007C6B4A" w:rsidRDefault="007C6B4A"/>
        </w:tc>
      </w:tr>
      <w:tr w:rsidR="007C6B4A" w14:paraId="4E22576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BB8315C" w14:textId="77777777" w:rsidR="007C6B4A" w:rsidRDefault="0091388F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044A4DB9" w14:textId="77777777" w:rsidR="007C6B4A" w:rsidRDefault="007C6B4A"/>
        </w:tc>
        <w:tc>
          <w:tcPr>
            <w:tcW w:w="0" w:type="auto"/>
          </w:tcPr>
          <w:p w14:paraId="319467A2" w14:textId="77777777" w:rsidR="007C6B4A" w:rsidRDefault="007C6B4A"/>
        </w:tc>
        <w:tc>
          <w:tcPr>
            <w:tcW w:w="0" w:type="auto"/>
          </w:tcPr>
          <w:p w14:paraId="255878E3" w14:textId="77777777" w:rsidR="007C6B4A" w:rsidRDefault="0091388F">
            <w:r>
              <w:t>0</w:t>
            </w:r>
          </w:p>
        </w:tc>
      </w:tr>
      <w:tr w:rsidR="007C6B4A" w14:paraId="349515C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81154B" w14:textId="77777777" w:rsidR="007C6B4A" w:rsidRDefault="0091388F">
            <w:proofErr w:type="spellStart"/>
            <w:r>
              <w:t>observation_source_value</w:t>
            </w:r>
            <w:proofErr w:type="spellEnd"/>
          </w:p>
        </w:tc>
        <w:tc>
          <w:tcPr>
            <w:tcW w:w="0" w:type="auto"/>
          </w:tcPr>
          <w:p w14:paraId="711A9B29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24BF6796" w14:textId="77777777" w:rsidR="007C6B4A" w:rsidRDefault="007C6B4A"/>
        </w:tc>
        <w:tc>
          <w:tcPr>
            <w:tcW w:w="0" w:type="auto"/>
          </w:tcPr>
          <w:p w14:paraId="5DF5AA5A" w14:textId="77777777" w:rsidR="007C6B4A" w:rsidRDefault="007C6B4A"/>
        </w:tc>
      </w:tr>
      <w:tr w:rsidR="007C6B4A" w14:paraId="642F35B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70B63A" w14:textId="77777777" w:rsidR="007C6B4A" w:rsidRDefault="0091388F">
            <w:proofErr w:type="spellStart"/>
            <w:r>
              <w:t>observation_source_concept_id</w:t>
            </w:r>
            <w:proofErr w:type="spellEnd"/>
          </w:p>
        </w:tc>
        <w:tc>
          <w:tcPr>
            <w:tcW w:w="0" w:type="auto"/>
          </w:tcPr>
          <w:p w14:paraId="3D0BA77C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032526C7" w14:textId="77777777" w:rsidR="007C6B4A" w:rsidRDefault="0091388F">
            <w:r>
              <w:t xml:space="preserve">Use code to lookup </w:t>
            </w:r>
            <w:proofErr w:type="spellStart"/>
            <w:r>
              <w:t>source_concept_id</w:t>
            </w:r>
            <w:proofErr w:type="spellEnd"/>
            <w:r>
              <w:t xml:space="preserve"> in CTE_SOURCE_VOCAB_MAP:</w:t>
            </w:r>
          </w:p>
          <w:p w14:paraId="434D54E5" w14:textId="77777777" w:rsidR="007C6B4A" w:rsidRDefault="007C6B4A"/>
          <w:p w14:paraId="08BE9C4E" w14:textId="77777777" w:rsidR="007C6B4A" w:rsidRDefault="0091388F">
            <w:r>
              <w:t xml:space="preserve"> select </w:t>
            </w:r>
            <w:proofErr w:type="spellStart"/>
            <w:proofErr w:type="gramStart"/>
            <w:r>
              <w:t>csvm.source</w:t>
            </w:r>
            <w:proofErr w:type="gramEnd"/>
            <w:r>
              <w:t>_concept_id</w:t>
            </w:r>
            <w:proofErr w:type="spellEnd"/>
          </w:p>
          <w:p w14:paraId="137F0EEA" w14:textId="77777777" w:rsidR="007C6B4A" w:rsidRDefault="0091388F">
            <w:r>
              <w:lastRenderedPageBreak/>
              <w:t xml:space="preserve">   from </w:t>
            </w:r>
            <w:proofErr w:type="spellStart"/>
            <w:r>
              <w:t>cte_source_vocab_map</w:t>
            </w:r>
            <w:proofErr w:type="spellEnd"/>
            <w:r>
              <w:t xml:space="preserve"> </w:t>
            </w:r>
            <w:proofErr w:type="spellStart"/>
            <w:r>
              <w:t>csvm</w:t>
            </w:r>
            <w:proofErr w:type="spellEnd"/>
          </w:p>
          <w:p w14:paraId="0C6BF1CA" w14:textId="77777777" w:rsidR="007C6B4A" w:rsidRDefault="0091388F">
            <w:r>
              <w:t xml:space="preserve">    join allergies a</w:t>
            </w:r>
          </w:p>
          <w:p w14:paraId="24279080" w14:textId="77777777" w:rsidR="007C6B4A" w:rsidRDefault="0091388F">
            <w:r>
              <w:t xml:space="preserve">      on </w:t>
            </w:r>
            <w:proofErr w:type="spellStart"/>
            <w:proofErr w:type="gramStart"/>
            <w:r>
              <w:t>csvm.source</w:t>
            </w:r>
            <w:proofErr w:type="gramEnd"/>
            <w:r>
              <w:t>_code</w:t>
            </w:r>
            <w:proofErr w:type="spellEnd"/>
            <w:r>
              <w:t xml:space="preserve">                 = </w:t>
            </w:r>
            <w:proofErr w:type="spellStart"/>
            <w:r>
              <w:t>a.code</w:t>
            </w:r>
            <w:proofErr w:type="spellEnd"/>
          </w:p>
          <w:p w14:paraId="1CDF483B" w14:textId="77777777" w:rsidR="007C6B4A" w:rsidRDefault="0091388F">
            <w:r>
              <w:t xml:space="preserve">    and </w:t>
            </w:r>
            <w:proofErr w:type="spellStart"/>
            <w:proofErr w:type="gramStart"/>
            <w:r>
              <w:t>csvm.source</w:t>
            </w:r>
            <w:proofErr w:type="gramEnd"/>
            <w:r>
              <w:t>_vocabulary_id</w:t>
            </w:r>
            <w:proofErr w:type="spellEnd"/>
            <w:r>
              <w:t xml:space="preserve">  = 'SNOMED'</w:t>
            </w:r>
          </w:p>
        </w:tc>
        <w:tc>
          <w:tcPr>
            <w:tcW w:w="0" w:type="auto"/>
          </w:tcPr>
          <w:p w14:paraId="3CE2CF15" w14:textId="77777777" w:rsidR="007C6B4A" w:rsidRDefault="007C6B4A"/>
        </w:tc>
      </w:tr>
      <w:tr w:rsidR="007C6B4A" w14:paraId="384D837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22B91B5" w14:textId="77777777" w:rsidR="007C6B4A" w:rsidRDefault="0091388F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14:paraId="5C818E64" w14:textId="77777777" w:rsidR="007C6B4A" w:rsidRDefault="007C6B4A"/>
        </w:tc>
        <w:tc>
          <w:tcPr>
            <w:tcW w:w="0" w:type="auto"/>
          </w:tcPr>
          <w:p w14:paraId="714070AA" w14:textId="77777777" w:rsidR="007C6B4A" w:rsidRDefault="007C6B4A"/>
        </w:tc>
        <w:tc>
          <w:tcPr>
            <w:tcW w:w="0" w:type="auto"/>
          </w:tcPr>
          <w:p w14:paraId="502F0E89" w14:textId="77777777" w:rsidR="007C6B4A" w:rsidRDefault="0091388F">
            <w:r>
              <w:t>NULL</w:t>
            </w:r>
          </w:p>
        </w:tc>
      </w:tr>
      <w:tr w:rsidR="007C6B4A" w14:paraId="780F8BA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0B898EA" w14:textId="77777777" w:rsidR="007C6B4A" w:rsidRDefault="0091388F"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14:paraId="14CEFD16" w14:textId="77777777" w:rsidR="007C6B4A" w:rsidRDefault="007C6B4A"/>
        </w:tc>
        <w:tc>
          <w:tcPr>
            <w:tcW w:w="0" w:type="auto"/>
          </w:tcPr>
          <w:p w14:paraId="63CFF1AF" w14:textId="77777777" w:rsidR="007C6B4A" w:rsidRDefault="007C6B4A"/>
        </w:tc>
        <w:tc>
          <w:tcPr>
            <w:tcW w:w="0" w:type="auto"/>
          </w:tcPr>
          <w:p w14:paraId="3B77A55C" w14:textId="77777777" w:rsidR="007C6B4A" w:rsidRDefault="0091388F">
            <w:r>
              <w:t>NULL</w:t>
            </w:r>
          </w:p>
        </w:tc>
      </w:tr>
    </w:tbl>
    <w:p w14:paraId="076D0EE3" w14:textId="77777777" w:rsidR="007C6B4A" w:rsidRDefault="0091388F">
      <w:r>
        <w:rPr>
          <w:sz w:val="28"/>
        </w:rPr>
        <w:t>Reading from conditions.csv</w:t>
      </w:r>
    </w:p>
    <w:p w14:paraId="7DE0DB20" w14:textId="77777777" w:rsidR="007C6B4A" w:rsidRDefault="0091388F">
      <w:r>
        <w:rPr>
          <w:noProof/>
        </w:rPr>
        <w:drawing>
          <wp:inline distT="0" distB="0" distL="0" distR="0" wp14:anchorId="7C994BB5" wp14:editId="1FFA6148">
            <wp:extent cx="5715000" cy="3600450"/>
            <wp:effectExtent l="0" t="0" r="0" b="0"/>
            <wp:docPr id="1" name="Picture 1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3"/>
        <w:gridCol w:w="981"/>
        <w:gridCol w:w="3997"/>
        <w:gridCol w:w="1499"/>
      </w:tblGrid>
      <w:tr w:rsidR="007C6B4A" w14:paraId="756C390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36435176" w14:textId="77777777" w:rsidR="007C6B4A" w:rsidRDefault="0091388F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4F98F901" w14:textId="77777777" w:rsidR="007C6B4A" w:rsidRDefault="0091388F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3A956CBC" w14:textId="77777777" w:rsidR="007C6B4A" w:rsidRDefault="0091388F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11794C2E" w14:textId="77777777" w:rsidR="007C6B4A" w:rsidRDefault="0091388F">
            <w:r>
              <w:t>Comment</w:t>
            </w:r>
          </w:p>
        </w:tc>
      </w:tr>
      <w:tr w:rsidR="007C6B4A" w14:paraId="16BED29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D5BEB4" w14:textId="77777777" w:rsidR="007C6B4A" w:rsidRDefault="0091388F">
            <w:proofErr w:type="spellStart"/>
            <w:r>
              <w:t>observation_id</w:t>
            </w:r>
            <w:proofErr w:type="spellEnd"/>
          </w:p>
        </w:tc>
        <w:tc>
          <w:tcPr>
            <w:tcW w:w="0" w:type="auto"/>
          </w:tcPr>
          <w:p w14:paraId="4A01D987" w14:textId="77777777" w:rsidR="007C6B4A" w:rsidRDefault="007C6B4A"/>
        </w:tc>
        <w:tc>
          <w:tcPr>
            <w:tcW w:w="0" w:type="auto"/>
          </w:tcPr>
          <w:p w14:paraId="4402FD97" w14:textId="77777777" w:rsidR="007C6B4A" w:rsidRDefault="007C6B4A"/>
        </w:tc>
        <w:tc>
          <w:tcPr>
            <w:tcW w:w="0" w:type="auto"/>
          </w:tcPr>
          <w:p w14:paraId="41C752C3" w14:textId="77777777" w:rsidR="007C6B4A" w:rsidRDefault="0091388F">
            <w:r>
              <w:t>AUTOGENERATE</w:t>
            </w:r>
          </w:p>
        </w:tc>
      </w:tr>
      <w:tr w:rsidR="007C6B4A" w14:paraId="4C7F0A4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1A0C258" w14:textId="77777777" w:rsidR="007C6B4A" w:rsidRDefault="0091388F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7F4C703F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327B2FA0" w14:textId="77777777" w:rsidR="007C6B4A" w:rsidRDefault="0091388F">
            <w:r>
              <w:t xml:space="preserve">Map by mapping </w:t>
            </w:r>
            <w:proofErr w:type="spellStart"/>
            <w:proofErr w:type="gramStart"/>
            <w:r>
              <w:t>person.person</w:t>
            </w:r>
            <w:proofErr w:type="gramEnd"/>
            <w:r>
              <w:t>_source_value</w:t>
            </w:r>
            <w:proofErr w:type="spellEnd"/>
            <w:r>
              <w:t xml:space="preserve"> to patient.</w:t>
            </w:r>
          </w:p>
          <w:p w14:paraId="3ADEE803" w14:textId="77777777" w:rsidR="007C6B4A" w:rsidRDefault="0091388F">
            <w:r>
              <w:t xml:space="preserve">Find </w:t>
            </w:r>
            <w:proofErr w:type="spellStart"/>
            <w:proofErr w:type="gramStart"/>
            <w:r>
              <w:t>person.person</w:t>
            </w:r>
            <w:proofErr w:type="gramEnd"/>
            <w:r>
              <w:t>_id</w:t>
            </w:r>
            <w:proofErr w:type="spellEnd"/>
            <w:r>
              <w:t xml:space="preserve"> by mapping </w:t>
            </w:r>
            <w:proofErr w:type="spellStart"/>
            <w:r>
              <w:t>encouters.patient</w:t>
            </w:r>
            <w:proofErr w:type="spellEnd"/>
            <w:r>
              <w:t xml:space="preserve"> to </w:t>
            </w:r>
            <w:proofErr w:type="spellStart"/>
            <w:r>
              <w:t>person.person_source_value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1477A198" w14:textId="77777777" w:rsidR="007C6B4A" w:rsidRDefault="007C6B4A"/>
        </w:tc>
      </w:tr>
      <w:tr w:rsidR="007C6B4A" w14:paraId="08018BC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0BA1943" w14:textId="77777777" w:rsidR="007C6B4A" w:rsidRDefault="0091388F">
            <w:proofErr w:type="spellStart"/>
            <w:r>
              <w:t>observation_concept_id</w:t>
            </w:r>
            <w:proofErr w:type="spellEnd"/>
          </w:p>
        </w:tc>
        <w:tc>
          <w:tcPr>
            <w:tcW w:w="0" w:type="auto"/>
          </w:tcPr>
          <w:p w14:paraId="3E680684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37CED45D" w14:textId="77777777" w:rsidR="007C6B4A" w:rsidRDefault="0091388F">
            <w:r>
              <w:t xml:space="preserve">Use code to lookup </w:t>
            </w:r>
            <w:proofErr w:type="spellStart"/>
            <w:r>
              <w:t>target_concept_id</w:t>
            </w:r>
            <w:proofErr w:type="spellEnd"/>
            <w:r>
              <w:t xml:space="preserve"> in </w:t>
            </w:r>
            <w:r>
              <w:lastRenderedPageBreak/>
              <w:t>CTE_TARGET_VOCAB_MAP:</w:t>
            </w:r>
          </w:p>
          <w:p w14:paraId="14B5C888" w14:textId="77777777" w:rsidR="007C6B4A" w:rsidRDefault="007C6B4A"/>
          <w:p w14:paraId="1CDACD98" w14:textId="77777777" w:rsidR="007C6B4A" w:rsidRDefault="0091388F">
            <w:r>
              <w:t xml:space="preserve">select </w:t>
            </w:r>
            <w:proofErr w:type="spellStart"/>
            <w:proofErr w:type="gramStart"/>
            <w:r>
              <w:t>ctvm.target</w:t>
            </w:r>
            <w:proofErr w:type="gramEnd"/>
            <w:r>
              <w:t>_concept_id</w:t>
            </w:r>
            <w:proofErr w:type="spellEnd"/>
          </w:p>
          <w:p w14:paraId="110DFEF0" w14:textId="77777777" w:rsidR="007C6B4A" w:rsidRDefault="0091388F">
            <w:r>
              <w:t xml:space="preserve">  from conditions c</w:t>
            </w:r>
          </w:p>
          <w:p w14:paraId="60F9F1EF" w14:textId="77777777" w:rsidR="007C6B4A" w:rsidRDefault="0091388F">
            <w:r>
              <w:t xml:space="preserve">   join </w:t>
            </w:r>
            <w:proofErr w:type="spellStart"/>
            <w:r>
              <w:t>cte_target_vocab_map</w:t>
            </w:r>
            <w:proofErr w:type="spellEnd"/>
            <w:r>
              <w:t xml:space="preserve"> </w:t>
            </w:r>
            <w:proofErr w:type="spellStart"/>
            <w:r>
              <w:t>ctvm</w:t>
            </w:r>
            <w:proofErr w:type="spellEnd"/>
          </w:p>
          <w:p w14:paraId="6FC3593B" w14:textId="77777777" w:rsidR="007C6B4A" w:rsidRDefault="0091388F">
            <w:r>
              <w:t xml:space="preserve">     on </w:t>
            </w:r>
            <w:proofErr w:type="spellStart"/>
            <w:proofErr w:type="gramStart"/>
            <w:r>
              <w:t>ctvm.source</w:t>
            </w:r>
            <w:proofErr w:type="gramEnd"/>
            <w:r>
              <w:t>_code</w:t>
            </w:r>
            <w:proofErr w:type="spellEnd"/>
            <w:r>
              <w:t xml:space="preserve">              = </w:t>
            </w:r>
            <w:proofErr w:type="spellStart"/>
            <w:r>
              <w:t>c.code</w:t>
            </w:r>
            <w:proofErr w:type="spellEnd"/>
          </w:p>
          <w:p w14:paraId="34430C7E" w14:textId="77777777" w:rsidR="007C6B4A" w:rsidRDefault="0091388F"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_domain_id</w:t>
            </w:r>
            <w:proofErr w:type="spellEnd"/>
            <w:r>
              <w:t xml:space="preserve">       = 'Observation'</w:t>
            </w:r>
          </w:p>
          <w:p w14:paraId="0B431285" w14:textId="77777777" w:rsidR="007C6B4A" w:rsidRDefault="0091388F">
            <w:pPr>
              <w:rPr>
                <w:ins w:id="393" w:author="Blacketer, Clair" w:date="2019-01-15T13:26:00Z"/>
              </w:rPr>
            </w:pPr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_vocabulary_id</w:t>
            </w:r>
            <w:proofErr w:type="spellEnd"/>
            <w:r>
              <w:t xml:space="preserve"> = 'SNOMED'</w:t>
            </w:r>
          </w:p>
          <w:p w14:paraId="272A3C81" w14:textId="77777777" w:rsidR="00F74E9F" w:rsidRDefault="00F74E9F">
            <w:pPr>
              <w:rPr>
                <w:ins w:id="394" w:author="Blacketer, Clair" w:date="2019-01-15T13:26:00Z"/>
              </w:rPr>
            </w:pPr>
            <w:ins w:id="395" w:author="Blacketer, Clair" w:date="2019-01-15T13:26:00Z">
              <w:r>
                <w:t xml:space="preserve">and </w:t>
              </w:r>
              <w:proofErr w:type="spellStart"/>
              <w:proofErr w:type="gramStart"/>
              <w:r>
                <w:t>ctvm.target</w:t>
              </w:r>
              <w:proofErr w:type="gramEnd"/>
              <w:r>
                <w:t>_invalid_reason</w:t>
              </w:r>
              <w:proofErr w:type="spellEnd"/>
              <w:r>
                <w:t xml:space="preserve"> is NULL</w:t>
              </w:r>
            </w:ins>
          </w:p>
          <w:p w14:paraId="1A5FDF95" w14:textId="77777777" w:rsidR="00F74E9F" w:rsidRDefault="00F74E9F">
            <w:ins w:id="396" w:author="Blacketer, Clair" w:date="2019-01-15T13:26:00Z">
              <w:r>
                <w:t xml:space="preserve">and </w:t>
              </w:r>
              <w:proofErr w:type="spellStart"/>
              <w:proofErr w:type="gramStart"/>
              <w:r>
                <w:t>ctvm.target</w:t>
              </w:r>
              <w:proofErr w:type="gramEnd"/>
              <w:r>
                <w:t>_standard_concept</w:t>
              </w:r>
              <w:proofErr w:type="spellEnd"/>
              <w:r>
                <w:t xml:space="preserve"> = ‘S’</w:t>
              </w:r>
            </w:ins>
          </w:p>
        </w:tc>
        <w:tc>
          <w:tcPr>
            <w:tcW w:w="0" w:type="auto"/>
          </w:tcPr>
          <w:p w14:paraId="6B110BE0" w14:textId="77777777" w:rsidR="007C6B4A" w:rsidRDefault="007C6B4A"/>
        </w:tc>
      </w:tr>
      <w:tr w:rsidR="007C6B4A" w14:paraId="32A67B5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5C57CA" w14:textId="77777777" w:rsidR="007C6B4A" w:rsidRDefault="0091388F">
            <w:proofErr w:type="spellStart"/>
            <w:r>
              <w:t>observation_date</w:t>
            </w:r>
            <w:proofErr w:type="spellEnd"/>
          </w:p>
        </w:tc>
        <w:tc>
          <w:tcPr>
            <w:tcW w:w="0" w:type="auto"/>
          </w:tcPr>
          <w:p w14:paraId="77A0BBF1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6C570B67" w14:textId="77777777" w:rsidR="007C6B4A" w:rsidRDefault="007C6B4A"/>
        </w:tc>
        <w:tc>
          <w:tcPr>
            <w:tcW w:w="0" w:type="auto"/>
          </w:tcPr>
          <w:p w14:paraId="625D5C30" w14:textId="77777777" w:rsidR="007C6B4A" w:rsidRDefault="007C6B4A"/>
        </w:tc>
      </w:tr>
      <w:tr w:rsidR="007C6B4A" w14:paraId="5FE4A2A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7D5E97B" w14:textId="77777777" w:rsidR="007C6B4A" w:rsidRDefault="0091388F">
            <w:proofErr w:type="spellStart"/>
            <w:r>
              <w:t>observation_datetime</w:t>
            </w:r>
            <w:proofErr w:type="spellEnd"/>
          </w:p>
        </w:tc>
        <w:tc>
          <w:tcPr>
            <w:tcW w:w="0" w:type="auto"/>
          </w:tcPr>
          <w:p w14:paraId="246AF4B8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363AF2F0" w14:textId="77777777" w:rsidR="007C6B4A" w:rsidRDefault="007C6B4A"/>
        </w:tc>
        <w:tc>
          <w:tcPr>
            <w:tcW w:w="0" w:type="auto"/>
          </w:tcPr>
          <w:p w14:paraId="0E86AE97" w14:textId="77777777" w:rsidR="007C6B4A" w:rsidRDefault="007C6B4A"/>
        </w:tc>
      </w:tr>
      <w:tr w:rsidR="007C6B4A" w14:paraId="63F72AC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41E685" w14:textId="77777777" w:rsidR="007C6B4A" w:rsidRDefault="0091388F">
            <w:proofErr w:type="spellStart"/>
            <w:r>
              <w:t>observation_type_concept_id</w:t>
            </w:r>
            <w:proofErr w:type="spellEnd"/>
          </w:p>
        </w:tc>
        <w:tc>
          <w:tcPr>
            <w:tcW w:w="0" w:type="auto"/>
          </w:tcPr>
          <w:p w14:paraId="38355914" w14:textId="77777777" w:rsidR="007C6B4A" w:rsidRDefault="0091388F">
            <w:r>
              <w:t>encounter</w:t>
            </w:r>
          </w:p>
          <w:p w14:paraId="71A72928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34E2DC04" w14:textId="77777777" w:rsidR="007C6B4A" w:rsidDel="00F74E9F" w:rsidRDefault="0091388F">
            <w:pPr>
              <w:rPr>
                <w:del w:id="397" w:author="Blacketer, Clair" w:date="2019-01-15T13:27:00Z"/>
              </w:rPr>
            </w:pPr>
            <w:del w:id="398" w:author="Blacketer, Clair" w:date="2019-01-15T13:27:00Z">
              <w:r w:rsidDel="00F74E9F">
                <w:delText>Join to encounters to lookup encounters.description:</w:delText>
              </w:r>
            </w:del>
          </w:p>
          <w:p w14:paraId="7E1F6249" w14:textId="77777777" w:rsidR="007C6B4A" w:rsidDel="00F74E9F" w:rsidRDefault="007C6B4A">
            <w:pPr>
              <w:rPr>
                <w:del w:id="399" w:author="Blacketer, Clair" w:date="2019-01-15T13:27:00Z"/>
              </w:rPr>
            </w:pPr>
          </w:p>
          <w:p w14:paraId="150A8CBF" w14:textId="77777777" w:rsidR="007C6B4A" w:rsidDel="00F74E9F" w:rsidRDefault="007C6B4A">
            <w:pPr>
              <w:rPr>
                <w:del w:id="400" w:author="Blacketer, Clair" w:date="2019-01-15T13:27:00Z"/>
              </w:rPr>
            </w:pPr>
          </w:p>
          <w:p w14:paraId="50C64989" w14:textId="77777777" w:rsidR="007C6B4A" w:rsidDel="00F74E9F" w:rsidRDefault="0091388F">
            <w:pPr>
              <w:rPr>
                <w:del w:id="401" w:author="Blacketer, Clair" w:date="2019-01-15T13:27:00Z"/>
              </w:rPr>
            </w:pPr>
            <w:del w:id="402" w:author="Blacketer, Clair" w:date="2019-01-15T13:27:00Z">
              <w:r w:rsidDel="00F74E9F">
                <w:delText xml:space="preserve">select case </w:delText>
              </w:r>
            </w:del>
          </w:p>
          <w:p w14:paraId="61FFF7EA" w14:textId="77777777" w:rsidR="007C6B4A" w:rsidDel="00F74E9F" w:rsidRDefault="0091388F">
            <w:pPr>
              <w:rPr>
                <w:del w:id="403" w:author="Blacketer, Clair" w:date="2019-01-15T13:27:00Z"/>
              </w:rPr>
            </w:pPr>
            <w:del w:id="404" w:author="Blacketer, Clair" w:date="2019-01-15T13:27:00Z">
              <w:r w:rsidDel="00F74E9F">
                <w:delText xml:space="preserve">          when e.description in (</w:delText>
              </w:r>
            </w:del>
          </w:p>
          <w:p w14:paraId="33D6C278" w14:textId="77777777" w:rsidR="007C6B4A" w:rsidDel="00F74E9F" w:rsidRDefault="0091388F">
            <w:pPr>
              <w:rPr>
                <w:del w:id="405" w:author="Blacketer, Clair" w:date="2019-01-15T13:27:00Z"/>
              </w:rPr>
            </w:pPr>
            <w:del w:id="406" w:author="Blacketer, Clair" w:date="2019-01-15T13:27:00Z">
              <w:r w:rsidDel="00F74E9F">
                <w:delText>'Encounter for check up (procedure)',</w:delText>
              </w:r>
            </w:del>
          </w:p>
          <w:p w14:paraId="50EF561A" w14:textId="77777777" w:rsidR="007C6B4A" w:rsidDel="00F74E9F" w:rsidRDefault="0091388F">
            <w:pPr>
              <w:rPr>
                <w:del w:id="407" w:author="Blacketer, Clair" w:date="2019-01-15T13:27:00Z"/>
              </w:rPr>
            </w:pPr>
            <w:del w:id="408" w:author="Blacketer, Clair" w:date="2019-01-15T13:27:00Z">
              <w:r w:rsidDel="00F74E9F">
                <w:delText>'Encounter for symptom',</w:delText>
              </w:r>
            </w:del>
          </w:p>
          <w:p w14:paraId="08C6FB7D" w14:textId="77777777" w:rsidR="007C6B4A" w:rsidDel="00F74E9F" w:rsidRDefault="0091388F">
            <w:pPr>
              <w:rPr>
                <w:del w:id="409" w:author="Blacketer, Clair" w:date="2019-01-15T13:27:00Z"/>
              </w:rPr>
            </w:pPr>
            <w:del w:id="410" w:author="Blacketer, Clair" w:date="2019-01-15T13:27:00Z">
              <w:r w:rsidDel="00F74E9F">
                <w:delText>'Prenatal visit',</w:delText>
              </w:r>
            </w:del>
          </w:p>
          <w:p w14:paraId="54AAAE4B" w14:textId="77777777" w:rsidR="007C6B4A" w:rsidDel="00F74E9F" w:rsidRDefault="0091388F">
            <w:pPr>
              <w:rPr>
                <w:del w:id="411" w:author="Blacketer, Clair" w:date="2019-01-15T13:27:00Z"/>
              </w:rPr>
            </w:pPr>
            <w:del w:id="412" w:author="Blacketer, Clair" w:date="2019-01-15T13:27:00Z">
              <w:r w:rsidDel="00F74E9F">
                <w:delText>'Outpatient procedure',</w:delText>
              </w:r>
            </w:del>
          </w:p>
          <w:p w14:paraId="32ED62D1" w14:textId="77777777" w:rsidR="007C6B4A" w:rsidDel="00F74E9F" w:rsidRDefault="0091388F">
            <w:pPr>
              <w:rPr>
                <w:del w:id="413" w:author="Blacketer, Clair" w:date="2019-01-15T13:27:00Z"/>
              </w:rPr>
            </w:pPr>
            <w:del w:id="414" w:author="Blacketer, Clair" w:date="2019-01-15T13:27:00Z">
              <w:r w:rsidDel="00F74E9F">
                <w:delText>'Patient encounter procedure',</w:delText>
              </w:r>
            </w:del>
          </w:p>
          <w:p w14:paraId="57F4B129" w14:textId="77777777" w:rsidR="007C6B4A" w:rsidDel="00F74E9F" w:rsidRDefault="0091388F">
            <w:pPr>
              <w:rPr>
                <w:del w:id="415" w:author="Blacketer, Clair" w:date="2019-01-15T13:27:00Z"/>
              </w:rPr>
            </w:pPr>
            <w:del w:id="416" w:author="Blacketer, Clair" w:date="2019-01-15T13:27:00Z">
              <w:r w:rsidDel="00F74E9F">
                <w:delText>'Consultation for treatment',</w:delText>
              </w:r>
            </w:del>
          </w:p>
          <w:p w14:paraId="613D4570" w14:textId="77777777" w:rsidR="007C6B4A" w:rsidDel="00F74E9F" w:rsidRDefault="0091388F">
            <w:pPr>
              <w:rPr>
                <w:del w:id="417" w:author="Blacketer, Clair" w:date="2019-01-15T13:27:00Z"/>
              </w:rPr>
            </w:pPr>
            <w:del w:id="418" w:author="Blacketer, Clair" w:date="2019-01-15T13:27:00Z">
              <w:r w:rsidDel="00F74E9F">
                <w:delText>'Encounter for 'check-up'',</w:delText>
              </w:r>
            </w:del>
          </w:p>
          <w:p w14:paraId="069DC7D6" w14:textId="77777777" w:rsidR="007C6B4A" w:rsidDel="00F74E9F" w:rsidRDefault="0091388F">
            <w:pPr>
              <w:rPr>
                <w:del w:id="419" w:author="Blacketer, Clair" w:date="2019-01-15T13:27:00Z"/>
              </w:rPr>
            </w:pPr>
            <w:del w:id="420" w:author="Blacketer, Clair" w:date="2019-01-15T13:27:00Z">
              <w:r w:rsidDel="00F74E9F">
                <w:delText>'Encounter for problem',</w:delText>
              </w:r>
            </w:del>
          </w:p>
          <w:p w14:paraId="6E0810AA" w14:textId="77777777" w:rsidR="007C6B4A" w:rsidDel="00F74E9F" w:rsidRDefault="0091388F">
            <w:pPr>
              <w:rPr>
                <w:del w:id="421" w:author="Blacketer, Clair" w:date="2019-01-15T13:27:00Z"/>
              </w:rPr>
            </w:pPr>
            <w:del w:id="422" w:author="Blacketer, Clair" w:date="2019-01-15T13:27:00Z">
              <w:r w:rsidDel="00F74E9F">
                <w:delText>'Prenatal initial visit',</w:delText>
              </w:r>
            </w:del>
          </w:p>
          <w:p w14:paraId="4674453D" w14:textId="77777777" w:rsidR="007C6B4A" w:rsidDel="00F74E9F" w:rsidRDefault="0091388F">
            <w:pPr>
              <w:rPr>
                <w:del w:id="423" w:author="Blacketer, Clair" w:date="2019-01-15T13:27:00Z"/>
              </w:rPr>
            </w:pPr>
            <w:del w:id="424" w:author="Blacketer, Clair" w:date="2019-01-15T13:27:00Z">
              <w:r w:rsidDel="00F74E9F">
                <w:lastRenderedPageBreak/>
                <w:delText>'Postnatal visit',</w:delText>
              </w:r>
            </w:del>
          </w:p>
          <w:p w14:paraId="75911C2F" w14:textId="77777777" w:rsidR="007C6B4A" w:rsidDel="00F74E9F" w:rsidRDefault="0091388F">
            <w:pPr>
              <w:rPr>
                <w:del w:id="425" w:author="Blacketer, Clair" w:date="2019-01-15T13:27:00Z"/>
              </w:rPr>
            </w:pPr>
            <w:del w:id="426" w:author="Blacketer, Clair" w:date="2019-01-15T13:27:00Z">
              <w:r w:rsidDel="00F74E9F">
                <w:delText>'Asthma follow-up',</w:delText>
              </w:r>
            </w:del>
          </w:p>
          <w:p w14:paraId="5AF32DE9" w14:textId="77777777" w:rsidR="007C6B4A" w:rsidDel="00F74E9F" w:rsidRDefault="0091388F">
            <w:pPr>
              <w:rPr>
                <w:del w:id="427" w:author="Blacketer, Clair" w:date="2019-01-15T13:27:00Z"/>
              </w:rPr>
            </w:pPr>
            <w:del w:id="428" w:author="Blacketer, Clair" w:date="2019-01-15T13:27:00Z">
              <w:r w:rsidDel="00F74E9F">
                <w:delText>'Drug addiction therapy',</w:delText>
              </w:r>
            </w:del>
          </w:p>
          <w:p w14:paraId="3E3520C8" w14:textId="77777777" w:rsidR="007C6B4A" w:rsidDel="00F74E9F" w:rsidRDefault="0091388F">
            <w:pPr>
              <w:rPr>
                <w:del w:id="429" w:author="Blacketer, Clair" w:date="2019-01-15T13:27:00Z"/>
              </w:rPr>
            </w:pPr>
            <w:del w:id="430" w:author="Blacketer, Clair" w:date="2019-01-15T13:27:00Z">
              <w:r w:rsidDel="00F74E9F">
                <w:delText>'Death Certification',</w:delText>
              </w:r>
            </w:del>
          </w:p>
          <w:p w14:paraId="17376A08" w14:textId="77777777" w:rsidR="007C6B4A" w:rsidDel="00F74E9F" w:rsidRDefault="0091388F">
            <w:pPr>
              <w:rPr>
                <w:del w:id="431" w:author="Blacketer, Clair" w:date="2019-01-15T13:27:00Z"/>
              </w:rPr>
            </w:pPr>
            <w:del w:id="432" w:author="Blacketer, Clair" w:date="2019-01-15T13:27:00Z">
              <w:r w:rsidDel="00F74E9F">
                <w:delText>'Domiciliary or rest home patient evaluation and management',</w:delText>
              </w:r>
            </w:del>
          </w:p>
          <w:p w14:paraId="43EB726C" w14:textId="77777777" w:rsidR="007C6B4A" w:rsidDel="00F74E9F" w:rsidRDefault="0091388F">
            <w:pPr>
              <w:rPr>
                <w:del w:id="433" w:author="Blacketer, Clair" w:date="2019-01-15T13:27:00Z"/>
              </w:rPr>
            </w:pPr>
            <w:del w:id="434" w:author="Blacketer, Clair" w:date="2019-01-15T13:27:00Z">
              <w:r w:rsidDel="00F74E9F">
                <w:delText>'Patient-initiated encounter',</w:delText>
              </w:r>
            </w:del>
          </w:p>
          <w:p w14:paraId="3A9177F2" w14:textId="77777777" w:rsidR="007C6B4A" w:rsidDel="00F74E9F" w:rsidRDefault="0091388F">
            <w:pPr>
              <w:rPr>
                <w:del w:id="435" w:author="Blacketer, Clair" w:date="2019-01-15T13:27:00Z"/>
              </w:rPr>
            </w:pPr>
            <w:del w:id="436" w:author="Blacketer, Clair" w:date="2019-01-15T13:27:00Z">
              <w:r w:rsidDel="00F74E9F">
                <w:delText>'Allergic disorder initial assessment',</w:delText>
              </w:r>
            </w:del>
          </w:p>
          <w:p w14:paraId="79B3492A" w14:textId="77777777" w:rsidR="007C6B4A" w:rsidDel="00F74E9F" w:rsidRDefault="0091388F">
            <w:pPr>
              <w:rPr>
                <w:del w:id="437" w:author="Blacketer, Clair" w:date="2019-01-15T13:27:00Z"/>
              </w:rPr>
            </w:pPr>
            <w:del w:id="438" w:author="Blacketer, Clair" w:date="2019-01-15T13:27:00Z">
              <w:r w:rsidDel="00F74E9F">
                <w:delText>'Allergic disorder follow-up assessment',</w:delText>
              </w:r>
            </w:del>
          </w:p>
          <w:p w14:paraId="6E0AD0AF" w14:textId="77777777" w:rsidR="007C6B4A" w:rsidDel="00F74E9F" w:rsidRDefault="0091388F">
            <w:pPr>
              <w:rPr>
                <w:del w:id="439" w:author="Blacketer, Clair" w:date="2019-01-15T13:27:00Z"/>
              </w:rPr>
            </w:pPr>
            <w:del w:id="440" w:author="Blacketer, Clair" w:date="2019-01-15T13:27:00Z">
              <w:r w:rsidDel="00F74E9F">
                <w:delText>'Drug rehabilitation and detoxification',</w:delText>
              </w:r>
            </w:del>
          </w:p>
          <w:p w14:paraId="2FF4B04D" w14:textId="77777777" w:rsidR="007C6B4A" w:rsidDel="00F74E9F" w:rsidRDefault="0091388F">
            <w:pPr>
              <w:rPr>
                <w:del w:id="441" w:author="Blacketer, Clair" w:date="2019-01-15T13:27:00Z"/>
              </w:rPr>
            </w:pPr>
            <w:del w:id="442" w:author="Blacketer, Clair" w:date="2019-01-15T13:27:00Z">
              <w:r w:rsidDel="00F74E9F">
                <w:delText>'Office Visit',</w:delText>
              </w:r>
            </w:del>
          </w:p>
          <w:p w14:paraId="591C5502" w14:textId="77777777" w:rsidR="007C6B4A" w:rsidDel="00F74E9F" w:rsidRDefault="0091388F">
            <w:pPr>
              <w:rPr>
                <w:del w:id="443" w:author="Blacketer, Clair" w:date="2019-01-15T13:27:00Z"/>
              </w:rPr>
            </w:pPr>
            <w:del w:id="444" w:author="Blacketer, Clair" w:date="2019-01-15T13:27:00Z">
              <w:r w:rsidDel="00F74E9F">
                <w:delText>'Encounter Inpatient',</w:delText>
              </w:r>
            </w:del>
          </w:p>
          <w:p w14:paraId="2EF6222B" w14:textId="77777777" w:rsidR="007C6B4A" w:rsidDel="00F74E9F" w:rsidRDefault="0091388F">
            <w:pPr>
              <w:rPr>
                <w:del w:id="445" w:author="Blacketer, Clair" w:date="2019-01-15T13:27:00Z"/>
              </w:rPr>
            </w:pPr>
            <w:del w:id="446" w:author="Blacketer, Clair" w:date="2019-01-15T13:27:00Z">
              <w:r w:rsidDel="00F74E9F">
                <w:delText>'Non-urgent orthopedic admission'</w:delText>
              </w:r>
            </w:del>
          </w:p>
          <w:p w14:paraId="33898970" w14:textId="77777777" w:rsidR="007C6B4A" w:rsidDel="00F74E9F" w:rsidRDefault="0091388F">
            <w:pPr>
              <w:rPr>
                <w:del w:id="447" w:author="Blacketer, Clair" w:date="2019-01-15T13:27:00Z"/>
              </w:rPr>
            </w:pPr>
            <w:del w:id="448" w:author="Blacketer, Clair" w:date="2019-01-15T13:27:00Z">
              <w:r w:rsidDel="00F74E9F">
                <w:delText>)</w:delText>
              </w:r>
            </w:del>
          </w:p>
          <w:p w14:paraId="3E6A61E8" w14:textId="77777777" w:rsidR="007C6B4A" w:rsidDel="00F74E9F" w:rsidRDefault="0091388F">
            <w:pPr>
              <w:rPr>
                <w:del w:id="449" w:author="Blacketer, Clair" w:date="2019-01-15T13:27:00Z"/>
              </w:rPr>
            </w:pPr>
            <w:del w:id="450" w:author="Blacketer, Clair" w:date="2019-01-15T13:27:00Z">
              <w:r w:rsidDel="00F74E9F">
                <w:delText xml:space="preserve">          then 38000215</w:delText>
              </w:r>
            </w:del>
          </w:p>
          <w:p w14:paraId="123AE16B" w14:textId="77777777" w:rsidR="007C6B4A" w:rsidDel="00F74E9F" w:rsidRDefault="007C6B4A">
            <w:pPr>
              <w:rPr>
                <w:del w:id="451" w:author="Blacketer, Clair" w:date="2019-01-15T13:27:00Z"/>
              </w:rPr>
            </w:pPr>
          </w:p>
          <w:p w14:paraId="77E67B11" w14:textId="77777777" w:rsidR="007C6B4A" w:rsidDel="00F74E9F" w:rsidRDefault="0091388F">
            <w:pPr>
              <w:rPr>
                <w:del w:id="452" w:author="Blacketer, Clair" w:date="2019-01-15T13:27:00Z"/>
              </w:rPr>
            </w:pPr>
            <w:del w:id="453" w:author="Blacketer, Clair" w:date="2019-01-15T13:27:00Z">
              <w:r w:rsidDel="00F74E9F">
                <w:delText xml:space="preserve">          when e.description in (</w:delText>
              </w:r>
            </w:del>
          </w:p>
          <w:p w14:paraId="600C3A07" w14:textId="77777777" w:rsidR="007C6B4A" w:rsidDel="00F74E9F" w:rsidRDefault="0091388F">
            <w:pPr>
              <w:rPr>
                <w:del w:id="454" w:author="Blacketer, Clair" w:date="2019-01-15T13:27:00Z"/>
              </w:rPr>
            </w:pPr>
            <w:del w:id="455" w:author="Blacketer, Clair" w:date="2019-01-15T13:27:00Z">
              <w:r w:rsidDel="00F74E9F">
                <w:delText>'Emergency room admission',</w:delText>
              </w:r>
            </w:del>
          </w:p>
          <w:p w14:paraId="501B0C50" w14:textId="77777777" w:rsidR="007C6B4A" w:rsidDel="00F74E9F" w:rsidRDefault="0091388F">
            <w:pPr>
              <w:rPr>
                <w:del w:id="456" w:author="Blacketer, Clair" w:date="2019-01-15T13:27:00Z"/>
              </w:rPr>
            </w:pPr>
            <w:del w:id="457" w:author="Blacketer, Clair" w:date="2019-01-15T13:27:00Z">
              <w:r w:rsidDel="00F74E9F">
                <w:delText>'Obstetric emergency hospital admission',</w:delText>
              </w:r>
            </w:del>
          </w:p>
          <w:p w14:paraId="38B436E0" w14:textId="77777777" w:rsidR="007C6B4A" w:rsidDel="00F74E9F" w:rsidRDefault="0091388F">
            <w:pPr>
              <w:rPr>
                <w:del w:id="458" w:author="Blacketer, Clair" w:date="2019-01-15T13:27:00Z"/>
              </w:rPr>
            </w:pPr>
            <w:del w:id="459" w:author="Blacketer, Clair" w:date="2019-01-15T13:27:00Z">
              <w:r w:rsidDel="00F74E9F">
                <w:delText>'Emergency Room Admission',</w:delText>
              </w:r>
            </w:del>
          </w:p>
          <w:p w14:paraId="74A9F2BC" w14:textId="77777777" w:rsidR="007C6B4A" w:rsidDel="00F74E9F" w:rsidRDefault="0091388F">
            <w:pPr>
              <w:rPr>
                <w:del w:id="460" w:author="Blacketer, Clair" w:date="2019-01-15T13:27:00Z"/>
              </w:rPr>
            </w:pPr>
            <w:del w:id="461" w:author="Blacketer, Clair" w:date="2019-01-15T13:27:00Z">
              <w:r w:rsidDel="00F74E9F">
                <w:delText>'Emergency hospital admission for asthma',</w:delText>
              </w:r>
            </w:del>
          </w:p>
          <w:p w14:paraId="36D1FB73" w14:textId="77777777" w:rsidR="007C6B4A" w:rsidDel="00F74E9F" w:rsidRDefault="0091388F">
            <w:pPr>
              <w:rPr>
                <w:del w:id="462" w:author="Blacketer, Clair" w:date="2019-01-15T13:27:00Z"/>
              </w:rPr>
            </w:pPr>
            <w:del w:id="463" w:author="Blacketer, Clair" w:date="2019-01-15T13:27:00Z">
              <w:r w:rsidDel="00F74E9F">
                <w:delText>'Admission to surgical department',</w:delText>
              </w:r>
            </w:del>
          </w:p>
          <w:p w14:paraId="30A84D02" w14:textId="77777777" w:rsidR="007C6B4A" w:rsidDel="00F74E9F" w:rsidRDefault="0091388F">
            <w:pPr>
              <w:rPr>
                <w:del w:id="464" w:author="Blacketer, Clair" w:date="2019-01-15T13:27:00Z"/>
              </w:rPr>
            </w:pPr>
            <w:del w:id="465" w:author="Blacketer, Clair" w:date="2019-01-15T13:27:00Z">
              <w:r w:rsidDel="00F74E9F">
                <w:delText>'Emergency Encounter',</w:delText>
              </w:r>
            </w:del>
          </w:p>
          <w:p w14:paraId="439F2496" w14:textId="77777777" w:rsidR="007C6B4A" w:rsidDel="00F74E9F" w:rsidRDefault="0091388F">
            <w:pPr>
              <w:rPr>
                <w:del w:id="466" w:author="Blacketer, Clair" w:date="2019-01-15T13:27:00Z"/>
              </w:rPr>
            </w:pPr>
            <w:del w:id="467" w:author="Blacketer, Clair" w:date="2019-01-15T13:27:00Z">
              <w:r w:rsidDel="00F74E9F">
                <w:delText>Hospital admission',</w:delText>
              </w:r>
            </w:del>
          </w:p>
          <w:p w14:paraId="4B4B66AF" w14:textId="77777777" w:rsidR="007C6B4A" w:rsidDel="00F74E9F" w:rsidRDefault="0091388F">
            <w:pPr>
              <w:rPr>
                <w:del w:id="468" w:author="Blacketer, Clair" w:date="2019-01-15T13:27:00Z"/>
              </w:rPr>
            </w:pPr>
            <w:del w:id="469" w:author="Blacketer, Clair" w:date="2019-01-15T13:27:00Z">
              <w:r w:rsidDel="00F74E9F">
                <w:delText>'Admission to thoracic surgery department'</w:delText>
              </w:r>
            </w:del>
          </w:p>
          <w:p w14:paraId="26AF1966" w14:textId="77777777" w:rsidR="007C6B4A" w:rsidDel="00F74E9F" w:rsidRDefault="0091388F">
            <w:pPr>
              <w:rPr>
                <w:del w:id="470" w:author="Blacketer, Clair" w:date="2019-01-15T13:27:00Z"/>
              </w:rPr>
            </w:pPr>
            <w:del w:id="471" w:author="Blacketer, Clair" w:date="2019-01-15T13:27:00Z">
              <w:r w:rsidDel="00F74E9F">
                <w:delText>)</w:delText>
              </w:r>
            </w:del>
          </w:p>
          <w:p w14:paraId="266E1F05" w14:textId="77777777" w:rsidR="007C6B4A" w:rsidDel="00F74E9F" w:rsidRDefault="0091388F">
            <w:pPr>
              <w:rPr>
                <w:del w:id="472" w:author="Blacketer, Clair" w:date="2019-01-15T13:27:00Z"/>
              </w:rPr>
            </w:pPr>
            <w:del w:id="473" w:author="Blacketer, Clair" w:date="2019-01-15T13:27:00Z">
              <w:r w:rsidDel="00F74E9F">
                <w:delText xml:space="preserve">          then 38000183</w:delText>
              </w:r>
            </w:del>
          </w:p>
          <w:p w14:paraId="69A8C8CC" w14:textId="77777777" w:rsidR="007C6B4A" w:rsidDel="00F74E9F" w:rsidRDefault="0091388F">
            <w:pPr>
              <w:rPr>
                <w:del w:id="474" w:author="Blacketer, Clair" w:date="2019-01-15T13:27:00Z"/>
              </w:rPr>
            </w:pPr>
            <w:del w:id="475" w:author="Blacketer, Clair" w:date="2019-01-15T13:27:00Z">
              <w:r w:rsidDel="00F74E9F">
                <w:delText xml:space="preserve">  from </w:delText>
              </w:r>
            </w:del>
          </w:p>
          <w:p w14:paraId="0B2C2CFA" w14:textId="77777777" w:rsidR="007C6B4A" w:rsidDel="00F74E9F" w:rsidRDefault="0091388F">
            <w:pPr>
              <w:rPr>
                <w:del w:id="476" w:author="Blacketer, Clair" w:date="2019-01-15T13:27:00Z"/>
              </w:rPr>
            </w:pPr>
            <w:del w:id="477" w:author="Blacketer, Clair" w:date="2019-01-15T13:27:00Z">
              <w:r w:rsidDel="00F74E9F">
                <w:delText xml:space="preserve">  encounters e</w:delText>
              </w:r>
            </w:del>
          </w:p>
          <w:p w14:paraId="38C637C1" w14:textId="77777777" w:rsidR="007C6B4A" w:rsidDel="00F74E9F" w:rsidRDefault="0091388F">
            <w:pPr>
              <w:rPr>
                <w:del w:id="478" w:author="Blacketer, Clair" w:date="2019-01-15T13:27:00Z"/>
              </w:rPr>
            </w:pPr>
            <w:del w:id="479" w:author="Blacketer, Clair" w:date="2019-01-15T13:27:00Z">
              <w:r w:rsidDel="00F74E9F">
                <w:lastRenderedPageBreak/>
                <w:delText xml:space="preserve">  join condition c</w:delText>
              </w:r>
            </w:del>
          </w:p>
          <w:p w14:paraId="2755C526" w14:textId="77777777" w:rsidR="007C6B4A" w:rsidDel="00F74E9F" w:rsidRDefault="0091388F">
            <w:pPr>
              <w:rPr>
                <w:del w:id="480" w:author="Blacketer, Clair" w:date="2019-01-15T13:27:00Z"/>
              </w:rPr>
            </w:pPr>
            <w:del w:id="481" w:author="Blacketer, Clair" w:date="2019-01-15T13:27:00Z">
              <w:r w:rsidDel="00F74E9F">
                <w:delText xml:space="preserve">    on c.encounter = e.id</w:delText>
              </w:r>
            </w:del>
          </w:p>
          <w:p w14:paraId="20791B13" w14:textId="77777777" w:rsidR="007C6B4A" w:rsidDel="00F74E9F" w:rsidRDefault="0091388F">
            <w:pPr>
              <w:rPr>
                <w:del w:id="482" w:author="Blacketer, Clair" w:date="2019-01-15T13:27:00Z"/>
              </w:rPr>
            </w:pPr>
            <w:del w:id="483" w:author="Blacketer, Clair" w:date="2019-01-15T13:27:00Z">
              <w:r w:rsidDel="00F74E9F">
                <w:delText xml:space="preserve">  and c.patient      = e.patient</w:delText>
              </w:r>
            </w:del>
          </w:p>
          <w:p w14:paraId="61105A54" w14:textId="77777777" w:rsidR="007C6B4A" w:rsidDel="00F74E9F" w:rsidRDefault="0091388F">
            <w:pPr>
              <w:rPr>
                <w:del w:id="484" w:author="Blacketer, Clair" w:date="2019-01-15T13:27:00Z"/>
              </w:rPr>
            </w:pPr>
            <w:del w:id="485" w:author="Blacketer, Clair" w:date="2019-01-15T13:27:00Z">
              <w:r w:rsidDel="00F74E9F">
                <w:delText>Join to encounters to lookup encounters.description:</w:delText>
              </w:r>
            </w:del>
          </w:p>
          <w:p w14:paraId="4B662BB8" w14:textId="77777777" w:rsidR="007C6B4A" w:rsidDel="00F74E9F" w:rsidRDefault="007C6B4A">
            <w:pPr>
              <w:rPr>
                <w:del w:id="486" w:author="Blacketer, Clair" w:date="2019-01-15T13:27:00Z"/>
              </w:rPr>
            </w:pPr>
          </w:p>
          <w:p w14:paraId="29A81E91" w14:textId="77777777" w:rsidR="007C6B4A" w:rsidDel="00F74E9F" w:rsidRDefault="007C6B4A">
            <w:pPr>
              <w:rPr>
                <w:del w:id="487" w:author="Blacketer, Clair" w:date="2019-01-15T13:27:00Z"/>
              </w:rPr>
            </w:pPr>
          </w:p>
          <w:p w14:paraId="31A969A8" w14:textId="77777777" w:rsidR="007C6B4A" w:rsidDel="00F74E9F" w:rsidRDefault="0091388F">
            <w:pPr>
              <w:rPr>
                <w:del w:id="488" w:author="Blacketer, Clair" w:date="2019-01-15T13:27:00Z"/>
              </w:rPr>
            </w:pPr>
            <w:del w:id="489" w:author="Blacketer, Clair" w:date="2019-01-15T13:27:00Z">
              <w:r w:rsidDel="00F74E9F">
                <w:delText xml:space="preserve">select case </w:delText>
              </w:r>
            </w:del>
          </w:p>
          <w:p w14:paraId="4B4728B9" w14:textId="77777777" w:rsidR="007C6B4A" w:rsidDel="00F74E9F" w:rsidRDefault="0091388F">
            <w:pPr>
              <w:rPr>
                <w:del w:id="490" w:author="Blacketer, Clair" w:date="2019-01-15T13:27:00Z"/>
              </w:rPr>
            </w:pPr>
            <w:del w:id="491" w:author="Blacketer, Clair" w:date="2019-01-15T13:27:00Z">
              <w:r w:rsidDel="00F74E9F">
                <w:delText xml:space="preserve">          when e.description in (</w:delText>
              </w:r>
            </w:del>
          </w:p>
          <w:p w14:paraId="03F2211F" w14:textId="77777777" w:rsidR="007C6B4A" w:rsidDel="00F74E9F" w:rsidRDefault="0091388F">
            <w:pPr>
              <w:rPr>
                <w:del w:id="492" w:author="Blacketer, Clair" w:date="2019-01-15T13:27:00Z"/>
              </w:rPr>
            </w:pPr>
            <w:del w:id="493" w:author="Blacketer, Clair" w:date="2019-01-15T13:27:00Z">
              <w:r w:rsidDel="00F74E9F">
                <w:delText>'Encounter for check up (procedure)',</w:delText>
              </w:r>
            </w:del>
          </w:p>
          <w:p w14:paraId="7AED428D" w14:textId="77777777" w:rsidR="007C6B4A" w:rsidDel="00F74E9F" w:rsidRDefault="0091388F">
            <w:pPr>
              <w:rPr>
                <w:del w:id="494" w:author="Blacketer, Clair" w:date="2019-01-15T13:27:00Z"/>
              </w:rPr>
            </w:pPr>
            <w:del w:id="495" w:author="Blacketer, Clair" w:date="2019-01-15T13:27:00Z">
              <w:r w:rsidDel="00F74E9F">
                <w:delText>'Encounter for symptom',</w:delText>
              </w:r>
            </w:del>
          </w:p>
          <w:p w14:paraId="7B1F2670" w14:textId="77777777" w:rsidR="007C6B4A" w:rsidDel="00F74E9F" w:rsidRDefault="0091388F">
            <w:pPr>
              <w:rPr>
                <w:del w:id="496" w:author="Blacketer, Clair" w:date="2019-01-15T13:27:00Z"/>
              </w:rPr>
            </w:pPr>
            <w:del w:id="497" w:author="Blacketer, Clair" w:date="2019-01-15T13:27:00Z">
              <w:r w:rsidDel="00F74E9F">
                <w:delText>'Prenatal visit',</w:delText>
              </w:r>
            </w:del>
          </w:p>
          <w:p w14:paraId="75128368" w14:textId="77777777" w:rsidR="007C6B4A" w:rsidDel="00F74E9F" w:rsidRDefault="0091388F">
            <w:pPr>
              <w:rPr>
                <w:del w:id="498" w:author="Blacketer, Clair" w:date="2019-01-15T13:27:00Z"/>
              </w:rPr>
            </w:pPr>
            <w:del w:id="499" w:author="Blacketer, Clair" w:date="2019-01-15T13:27:00Z">
              <w:r w:rsidDel="00F74E9F">
                <w:delText>'Outpatient procedure',</w:delText>
              </w:r>
            </w:del>
          </w:p>
          <w:p w14:paraId="62481C33" w14:textId="77777777" w:rsidR="007C6B4A" w:rsidDel="00F74E9F" w:rsidRDefault="0091388F">
            <w:pPr>
              <w:rPr>
                <w:del w:id="500" w:author="Blacketer, Clair" w:date="2019-01-15T13:27:00Z"/>
              </w:rPr>
            </w:pPr>
            <w:del w:id="501" w:author="Blacketer, Clair" w:date="2019-01-15T13:27:00Z">
              <w:r w:rsidDel="00F74E9F">
                <w:delText>'Patient encounter procedure',</w:delText>
              </w:r>
            </w:del>
          </w:p>
          <w:p w14:paraId="036EAE44" w14:textId="77777777" w:rsidR="007C6B4A" w:rsidDel="00F74E9F" w:rsidRDefault="0091388F">
            <w:pPr>
              <w:rPr>
                <w:del w:id="502" w:author="Blacketer, Clair" w:date="2019-01-15T13:27:00Z"/>
              </w:rPr>
            </w:pPr>
            <w:del w:id="503" w:author="Blacketer, Clair" w:date="2019-01-15T13:27:00Z">
              <w:r w:rsidDel="00F74E9F">
                <w:delText>'Consultation for treatment',</w:delText>
              </w:r>
            </w:del>
          </w:p>
          <w:p w14:paraId="48202318" w14:textId="77777777" w:rsidR="007C6B4A" w:rsidDel="00F74E9F" w:rsidRDefault="0091388F">
            <w:pPr>
              <w:rPr>
                <w:del w:id="504" w:author="Blacketer, Clair" w:date="2019-01-15T13:27:00Z"/>
              </w:rPr>
            </w:pPr>
            <w:del w:id="505" w:author="Blacketer, Clair" w:date="2019-01-15T13:27:00Z">
              <w:r w:rsidDel="00F74E9F">
                <w:delText>'Encounter for 'check-up'',</w:delText>
              </w:r>
            </w:del>
          </w:p>
          <w:p w14:paraId="13EF38FF" w14:textId="77777777" w:rsidR="007C6B4A" w:rsidDel="00F74E9F" w:rsidRDefault="0091388F">
            <w:pPr>
              <w:rPr>
                <w:del w:id="506" w:author="Blacketer, Clair" w:date="2019-01-15T13:27:00Z"/>
              </w:rPr>
            </w:pPr>
            <w:del w:id="507" w:author="Blacketer, Clair" w:date="2019-01-15T13:27:00Z">
              <w:r w:rsidDel="00F74E9F">
                <w:delText>'Encounter for problem',</w:delText>
              </w:r>
            </w:del>
          </w:p>
          <w:p w14:paraId="5B6A49FB" w14:textId="77777777" w:rsidR="007C6B4A" w:rsidDel="00F74E9F" w:rsidRDefault="0091388F">
            <w:pPr>
              <w:rPr>
                <w:del w:id="508" w:author="Blacketer, Clair" w:date="2019-01-15T13:27:00Z"/>
              </w:rPr>
            </w:pPr>
            <w:del w:id="509" w:author="Blacketer, Clair" w:date="2019-01-15T13:27:00Z">
              <w:r w:rsidDel="00F74E9F">
                <w:delText>'Prenatal initial visit',</w:delText>
              </w:r>
            </w:del>
          </w:p>
          <w:p w14:paraId="17A4F6A1" w14:textId="77777777" w:rsidR="007C6B4A" w:rsidDel="00F74E9F" w:rsidRDefault="0091388F">
            <w:pPr>
              <w:rPr>
                <w:del w:id="510" w:author="Blacketer, Clair" w:date="2019-01-15T13:27:00Z"/>
              </w:rPr>
            </w:pPr>
            <w:del w:id="511" w:author="Blacketer, Clair" w:date="2019-01-15T13:27:00Z">
              <w:r w:rsidDel="00F74E9F">
                <w:delText>'Postnatal visit',</w:delText>
              </w:r>
            </w:del>
          </w:p>
          <w:p w14:paraId="2E964D2A" w14:textId="77777777" w:rsidR="007C6B4A" w:rsidDel="00F74E9F" w:rsidRDefault="0091388F">
            <w:pPr>
              <w:rPr>
                <w:del w:id="512" w:author="Blacketer, Clair" w:date="2019-01-15T13:27:00Z"/>
              </w:rPr>
            </w:pPr>
            <w:del w:id="513" w:author="Blacketer, Clair" w:date="2019-01-15T13:27:00Z">
              <w:r w:rsidDel="00F74E9F">
                <w:delText>'Asthma follow-up',</w:delText>
              </w:r>
            </w:del>
          </w:p>
          <w:p w14:paraId="571B1375" w14:textId="77777777" w:rsidR="007C6B4A" w:rsidDel="00F74E9F" w:rsidRDefault="0091388F">
            <w:pPr>
              <w:rPr>
                <w:del w:id="514" w:author="Blacketer, Clair" w:date="2019-01-15T13:27:00Z"/>
              </w:rPr>
            </w:pPr>
            <w:del w:id="515" w:author="Blacketer, Clair" w:date="2019-01-15T13:27:00Z">
              <w:r w:rsidDel="00F74E9F">
                <w:delText>'Drug addiction therapy',</w:delText>
              </w:r>
            </w:del>
          </w:p>
          <w:p w14:paraId="44C6491E" w14:textId="77777777" w:rsidR="007C6B4A" w:rsidDel="00F74E9F" w:rsidRDefault="0091388F">
            <w:pPr>
              <w:rPr>
                <w:del w:id="516" w:author="Blacketer, Clair" w:date="2019-01-15T13:27:00Z"/>
              </w:rPr>
            </w:pPr>
            <w:del w:id="517" w:author="Blacketer, Clair" w:date="2019-01-15T13:27:00Z">
              <w:r w:rsidDel="00F74E9F">
                <w:delText>'Death Certification',</w:delText>
              </w:r>
            </w:del>
          </w:p>
          <w:p w14:paraId="05EFE708" w14:textId="77777777" w:rsidR="007C6B4A" w:rsidDel="00F74E9F" w:rsidRDefault="0091388F">
            <w:pPr>
              <w:rPr>
                <w:del w:id="518" w:author="Blacketer, Clair" w:date="2019-01-15T13:27:00Z"/>
              </w:rPr>
            </w:pPr>
            <w:del w:id="519" w:author="Blacketer, Clair" w:date="2019-01-15T13:27:00Z">
              <w:r w:rsidDel="00F74E9F">
                <w:delText>'Domiciliary or rest home patient evaluation and management',</w:delText>
              </w:r>
            </w:del>
          </w:p>
          <w:p w14:paraId="5F7EDD4B" w14:textId="77777777" w:rsidR="007C6B4A" w:rsidDel="00F74E9F" w:rsidRDefault="0091388F">
            <w:pPr>
              <w:rPr>
                <w:del w:id="520" w:author="Blacketer, Clair" w:date="2019-01-15T13:27:00Z"/>
              </w:rPr>
            </w:pPr>
            <w:del w:id="521" w:author="Blacketer, Clair" w:date="2019-01-15T13:27:00Z">
              <w:r w:rsidDel="00F74E9F">
                <w:delText>'Patient-initiated encounter',</w:delText>
              </w:r>
            </w:del>
          </w:p>
          <w:p w14:paraId="20FC79B6" w14:textId="77777777" w:rsidR="007C6B4A" w:rsidDel="00F74E9F" w:rsidRDefault="0091388F">
            <w:pPr>
              <w:rPr>
                <w:del w:id="522" w:author="Blacketer, Clair" w:date="2019-01-15T13:27:00Z"/>
              </w:rPr>
            </w:pPr>
            <w:del w:id="523" w:author="Blacketer, Clair" w:date="2019-01-15T13:27:00Z">
              <w:r w:rsidDel="00F74E9F">
                <w:delText>'Allergic disorder initial assessment',</w:delText>
              </w:r>
            </w:del>
          </w:p>
          <w:p w14:paraId="10D61170" w14:textId="77777777" w:rsidR="007C6B4A" w:rsidDel="00F74E9F" w:rsidRDefault="0091388F">
            <w:pPr>
              <w:rPr>
                <w:del w:id="524" w:author="Blacketer, Clair" w:date="2019-01-15T13:27:00Z"/>
              </w:rPr>
            </w:pPr>
            <w:del w:id="525" w:author="Blacketer, Clair" w:date="2019-01-15T13:27:00Z">
              <w:r w:rsidDel="00F74E9F">
                <w:delText>'Allergic disorder follow-up assessment',</w:delText>
              </w:r>
            </w:del>
          </w:p>
          <w:p w14:paraId="7F67B2C0" w14:textId="77777777" w:rsidR="007C6B4A" w:rsidDel="00F74E9F" w:rsidRDefault="0091388F">
            <w:pPr>
              <w:rPr>
                <w:del w:id="526" w:author="Blacketer, Clair" w:date="2019-01-15T13:27:00Z"/>
              </w:rPr>
            </w:pPr>
            <w:del w:id="527" w:author="Blacketer, Clair" w:date="2019-01-15T13:27:00Z">
              <w:r w:rsidDel="00F74E9F">
                <w:delText>'Drug rehabilitation and detoxification',</w:delText>
              </w:r>
            </w:del>
          </w:p>
          <w:p w14:paraId="48417160" w14:textId="77777777" w:rsidR="007C6B4A" w:rsidDel="00F74E9F" w:rsidRDefault="0091388F">
            <w:pPr>
              <w:rPr>
                <w:del w:id="528" w:author="Blacketer, Clair" w:date="2019-01-15T13:27:00Z"/>
              </w:rPr>
            </w:pPr>
            <w:del w:id="529" w:author="Blacketer, Clair" w:date="2019-01-15T13:27:00Z">
              <w:r w:rsidDel="00F74E9F">
                <w:delText>'Office Visit',</w:delText>
              </w:r>
            </w:del>
          </w:p>
          <w:p w14:paraId="11A75302" w14:textId="77777777" w:rsidR="007C6B4A" w:rsidDel="00F74E9F" w:rsidRDefault="0091388F">
            <w:pPr>
              <w:rPr>
                <w:del w:id="530" w:author="Blacketer, Clair" w:date="2019-01-15T13:27:00Z"/>
              </w:rPr>
            </w:pPr>
            <w:del w:id="531" w:author="Blacketer, Clair" w:date="2019-01-15T13:27:00Z">
              <w:r w:rsidDel="00F74E9F">
                <w:lastRenderedPageBreak/>
                <w:delText>'Encounter Inpatient',</w:delText>
              </w:r>
            </w:del>
          </w:p>
          <w:p w14:paraId="5B28331D" w14:textId="77777777" w:rsidR="007C6B4A" w:rsidDel="00F74E9F" w:rsidRDefault="0091388F">
            <w:pPr>
              <w:rPr>
                <w:del w:id="532" w:author="Blacketer, Clair" w:date="2019-01-15T13:27:00Z"/>
              </w:rPr>
            </w:pPr>
            <w:del w:id="533" w:author="Blacketer, Clair" w:date="2019-01-15T13:27:00Z">
              <w:r w:rsidDel="00F74E9F">
                <w:delText>'Non-urgent orthopedic admission'</w:delText>
              </w:r>
            </w:del>
          </w:p>
          <w:p w14:paraId="303DD300" w14:textId="77777777" w:rsidR="007C6B4A" w:rsidDel="00F74E9F" w:rsidRDefault="0091388F">
            <w:pPr>
              <w:rPr>
                <w:del w:id="534" w:author="Blacketer, Clair" w:date="2019-01-15T13:27:00Z"/>
              </w:rPr>
            </w:pPr>
            <w:del w:id="535" w:author="Blacketer, Clair" w:date="2019-01-15T13:27:00Z">
              <w:r w:rsidDel="00F74E9F">
                <w:delText>)</w:delText>
              </w:r>
            </w:del>
          </w:p>
          <w:p w14:paraId="4ED47D51" w14:textId="77777777" w:rsidR="007C6B4A" w:rsidDel="00F74E9F" w:rsidRDefault="0091388F">
            <w:pPr>
              <w:rPr>
                <w:del w:id="536" w:author="Blacketer, Clair" w:date="2019-01-15T13:27:00Z"/>
              </w:rPr>
            </w:pPr>
            <w:del w:id="537" w:author="Blacketer, Clair" w:date="2019-01-15T13:27:00Z">
              <w:r w:rsidDel="00F74E9F">
                <w:delText xml:space="preserve">          then 38000215</w:delText>
              </w:r>
            </w:del>
          </w:p>
          <w:p w14:paraId="48D86FDB" w14:textId="77777777" w:rsidR="007C6B4A" w:rsidDel="00F74E9F" w:rsidRDefault="007C6B4A">
            <w:pPr>
              <w:rPr>
                <w:del w:id="538" w:author="Blacketer, Clair" w:date="2019-01-15T13:27:00Z"/>
              </w:rPr>
            </w:pPr>
          </w:p>
          <w:p w14:paraId="3247FFD3" w14:textId="77777777" w:rsidR="007C6B4A" w:rsidDel="00F74E9F" w:rsidRDefault="0091388F">
            <w:pPr>
              <w:rPr>
                <w:del w:id="539" w:author="Blacketer, Clair" w:date="2019-01-15T13:27:00Z"/>
              </w:rPr>
            </w:pPr>
            <w:del w:id="540" w:author="Blacketer, Clair" w:date="2019-01-15T13:27:00Z">
              <w:r w:rsidDel="00F74E9F">
                <w:delText xml:space="preserve">          when e.description in (</w:delText>
              </w:r>
            </w:del>
          </w:p>
          <w:p w14:paraId="0F2DFE46" w14:textId="77777777" w:rsidR="007C6B4A" w:rsidDel="00F74E9F" w:rsidRDefault="0091388F">
            <w:pPr>
              <w:rPr>
                <w:del w:id="541" w:author="Blacketer, Clair" w:date="2019-01-15T13:27:00Z"/>
              </w:rPr>
            </w:pPr>
            <w:del w:id="542" w:author="Blacketer, Clair" w:date="2019-01-15T13:27:00Z">
              <w:r w:rsidDel="00F74E9F">
                <w:delText>'Emergency room admission',</w:delText>
              </w:r>
            </w:del>
          </w:p>
          <w:p w14:paraId="728074E1" w14:textId="77777777" w:rsidR="007C6B4A" w:rsidDel="00F74E9F" w:rsidRDefault="0091388F">
            <w:pPr>
              <w:rPr>
                <w:del w:id="543" w:author="Blacketer, Clair" w:date="2019-01-15T13:27:00Z"/>
              </w:rPr>
            </w:pPr>
            <w:del w:id="544" w:author="Blacketer, Clair" w:date="2019-01-15T13:27:00Z">
              <w:r w:rsidDel="00F74E9F">
                <w:delText>'Obstetric emergency hospital admission',</w:delText>
              </w:r>
            </w:del>
          </w:p>
          <w:p w14:paraId="4510D772" w14:textId="77777777" w:rsidR="007C6B4A" w:rsidDel="00F74E9F" w:rsidRDefault="0091388F">
            <w:pPr>
              <w:rPr>
                <w:del w:id="545" w:author="Blacketer, Clair" w:date="2019-01-15T13:27:00Z"/>
              </w:rPr>
            </w:pPr>
            <w:del w:id="546" w:author="Blacketer, Clair" w:date="2019-01-15T13:27:00Z">
              <w:r w:rsidDel="00F74E9F">
                <w:delText>'Emergency Room Admission',</w:delText>
              </w:r>
            </w:del>
          </w:p>
          <w:p w14:paraId="3226060F" w14:textId="77777777" w:rsidR="007C6B4A" w:rsidDel="00F74E9F" w:rsidRDefault="0091388F">
            <w:pPr>
              <w:rPr>
                <w:del w:id="547" w:author="Blacketer, Clair" w:date="2019-01-15T13:27:00Z"/>
              </w:rPr>
            </w:pPr>
            <w:del w:id="548" w:author="Blacketer, Clair" w:date="2019-01-15T13:27:00Z">
              <w:r w:rsidDel="00F74E9F">
                <w:delText>'Emergency hospital admission for asthma',</w:delText>
              </w:r>
            </w:del>
          </w:p>
          <w:p w14:paraId="77C33886" w14:textId="77777777" w:rsidR="007C6B4A" w:rsidDel="00F74E9F" w:rsidRDefault="0091388F">
            <w:pPr>
              <w:rPr>
                <w:del w:id="549" w:author="Blacketer, Clair" w:date="2019-01-15T13:27:00Z"/>
              </w:rPr>
            </w:pPr>
            <w:del w:id="550" w:author="Blacketer, Clair" w:date="2019-01-15T13:27:00Z">
              <w:r w:rsidDel="00F74E9F">
                <w:delText>'Admission to surgical department',</w:delText>
              </w:r>
            </w:del>
          </w:p>
          <w:p w14:paraId="175C6D09" w14:textId="77777777" w:rsidR="007C6B4A" w:rsidDel="00F74E9F" w:rsidRDefault="0091388F">
            <w:pPr>
              <w:rPr>
                <w:del w:id="551" w:author="Blacketer, Clair" w:date="2019-01-15T13:27:00Z"/>
              </w:rPr>
            </w:pPr>
            <w:del w:id="552" w:author="Blacketer, Clair" w:date="2019-01-15T13:27:00Z">
              <w:r w:rsidDel="00F74E9F">
                <w:delText>'Emergency Encounter',</w:delText>
              </w:r>
            </w:del>
          </w:p>
          <w:p w14:paraId="4FCFAB97" w14:textId="77777777" w:rsidR="007C6B4A" w:rsidDel="00F74E9F" w:rsidRDefault="0091388F">
            <w:pPr>
              <w:rPr>
                <w:del w:id="553" w:author="Blacketer, Clair" w:date="2019-01-15T13:27:00Z"/>
              </w:rPr>
            </w:pPr>
            <w:del w:id="554" w:author="Blacketer, Clair" w:date="2019-01-15T13:27:00Z">
              <w:r w:rsidDel="00F74E9F">
                <w:delText>Hospital admission',</w:delText>
              </w:r>
            </w:del>
          </w:p>
          <w:p w14:paraId="6CF697F8" w14:textId="77777777" w:rsidR="007C6B4A" w:rsidDel="00F74E9F" w:rsidRDefault="0091388F">
            <w:pPr>
              <w:rPr>
                <w:del w:id="555" w:author="Blacketer, Clair" w:date="2019-01-15T13:27:00Z"/>
              </w:rPr>
            </w:pPr>
            <w:del w:id="556" w:author="Blacketer, Clair" w:date="2019-01-15T13:27:00Z">
              <w:r w:rsidDel="00F74E9F">
                <w:delText>'Admission to thoracic surgery department'</w:delText>
              </w:r>
            </w:del>
          </w:p>
          <w:p w14:paraId="4B30F64F" w14:textId="77777777" w:rsidR="007C6B4A" w:rsidDel="00F74E9F" w:rsidRDefault="0091388F">
            <w:pPr>
              <w:rPr>
                <w:del w:id="557" w:author="Blacketer, Clair" w:date="2019-01-15T13:27:00Z"/>
              </w:rPr>
            </w:pPr>
            <w:del w:id="558" w:author="Blacketer, Clair" w:date="2019-01-15T13:27:00Z">
              <w:r w:rsidDel="00F74E9F">
                <w:delText>)</w:delText>
              </w:r>
            </w:del>
          </w:p>
          <w:p w14:paraId="30662039" w14:textId="77777777" w:rsidR="007C6B4A" w:rsidDel="00F74E9F" w:rsidRDefault="0091388F">
            <w:pPr>
              <w:rPr>
                <w:del w:id="559" w:author="Blacketer, Clair" w:date="2019-01-15T13:27:00Z"/>
              </w:rPr>
            </w:pPr>
            <w:del w:id="560" w:author="Blacketer, Clair" w:date="2019-01-15T13:27:00Z">
              <w:r w:rsidDel="00F74E9F">
                <w:delText xml:space="preserve">          then 38000183</w:delText>
              </w:r>
            </w:del>
          </w:p>
          <w:p w14:paraId="58EEF748" w14:textId="77777777" w:rsidR="007C6B4A" w:rsidDel="00F74E9F" w:rsidRDefault="0091388F">
            <w:pPr>
              <w:rPr>
                <w:del w:id="561" w:author="Blacketer, Clair" w:date="2019-01-15T13:27:00Z"/>
              </w:rPr>
            </w:pPr>
            <w:del w:id="562" w:author="Blacketer, Clair" w:date="2019-01-15T13:27:00Z">
              <w:r w:rsidDel="00F74E9F">
                <w:delText xml:space="preserve">  from </w:delText>
              </w:r>
            </w:del>
          </w:p>
          <w:p w14:paraId="6291776C" w14:textId="77777777" w:rsidR="007C6B4A" w:rsidDel="00F74E9F" w:rsidRDefault="0091388F">
            <w:pPr>
              <w:rPr>
                <w:del w:id="563" w:author="Blacketer, Clair" w:date="2019-01-15T13:27:00Z"/>
              </w:rPr>
            </w:pPr>
            <w:del w:id="564" w:author="Blacketer, Clair" w:date="2019-01-15T13:27:00Z">
              <w:r w:rsidDel="00F74E9F">
                <w:delText xml:space="preserve">  encounters e</w:delText>
              </w:r>
            </w:del>
          </w:p>
          <w:p w14:paraId="019F4427" w14:textId="77777777" w:rsidR="007C6B4A" w:rsidDel="00F74E9F" w:rsidRDefault="0091388F">
            <w:pPr>
              <w:rPr>
                <w:del w:id="565" w:author="Blacketer, Clair" w:date="2019-01-15T13:27:00Z"/>
              </w:rPr>
            </w:pPr>
            <w:del w:id="566" w:author="Blacketer, Clair" w:date="2019-01-15T13:27:00Z">
              <w:r w:rsidDel="00F74E9F">
                <w:delText xml:space="preserve">  join condition c</w:delText>
              </w:r>
            </w:del>
          </w:p>
          <w:p w14:paraId="56063E72" w14:textId="77777777" w:rsidR="007C6B4A" w:rsidDel="00F74E9F" w:rsidRDefault="0091388F">
            <w:pPr>
              <w:rPr>
                <w:del w:id="567" w:author="Blacketer, Clair" w:date="2019-01-15T13:27:00Z"/>
              </w:rPr>
            </w:pPr>
            <w:del w:id="568" w:author="Blacketer, Clair" w:date="2019-01-15T13:27:00Z">
              <w:r w:rsidDel="00F74E9F">
                <w:delText xml:space="preserve">    on c.encounter = e.id</w:delText>
              </w:r>
            </w:del>
          </w:p>
          <w:p w14:paraId="489670AF" w14:textId="77777777" w:rsidR="007C6B4A" w:rsidRDefault="0091388F">
            <w:del w:id="569" w:author="Blacketer, Clair" w:date="2019-01-15T13:27:00Z">
              <w:r w:rsidDel="00F74E9F">
                <w:delText xml:space="preserve">  and c.patient      = e.patient</w:delText>
              </w:r>
            </w:del>
          </w:p>
        </w:tc>
        <w:tc>
          <w:tcPr>
            <w:tcW w:w="0" w:type="auto"/>
          </w:tcPr>
          <w:p w14:paraId="4E6DC3A3" w14:textId="77777777" w:rsidR="007C6B4A" w:rsidRDefault="00F74E9F">
            <w:ins w:id="570" w:author="Blacketer, Clair" w:date="2019-01-15T13:27:00Z">
              <w:r w:rsidRPr="00F74E9F">
                <w:lastRenderedPageBreak/>
                <w:t>38000276</w:t>
              </w:r>
            </w:ins>
          </w:p>
        </w:tc>
      </w:tr>
      <w:tr w:rsidR="007C6B4A" w14:paraId="72A17E2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317AC6" w14:textId="77777777" w:rsidR="007C6B4A" w:rsidRDefault="0091388F">
            <w:proofErr w:type="spellStart"/>
            <w:r>
              <w:lastRenderedPageBreak/>
              <w:t>value_as_number</w:t>
            </w:r>
            <w:proofErr w:type="spellEnd"/>
          </w:p>
        </w:tc>
        <w:tc>
          <w:tcPr>
            <w:tcW w:w="0" w:type="auto"/>
          </w:tcPr>
          <w:p w14:paraId="313FCD48" w14:textId="77777777" w:rsidR="007C6B4A" w:rsidRDefault="007C6B4A"/>
        </w:tc>
        <w:tc>
          <w:tcPr>
            <w:tcW w:w="0" w:type="auto"/>
          </w:tcPr>
          <w:p w14:paraId="77B30457" w14:textId="77777777" w:rsidR="007C6B4A" w:rsidRDefault="007C6B4A"/>
        </w:tc>
        <w:tc>
          <w:tcPr>
            <w:tcW w:w="0" w:type="auto"/>
          </w:tcPr>
          <w:p w14:paraId="29BA7EDC" w14:textId="77777777" w:rsidR="007C6B4A" w:rsidRDefault="0091388F">
            <w:r>
              <w:t>NULL</w:t>
            </w:r>
          </w:p>
        </w:tc>
      </w:tr>
      <w:tr w:rsidR="007C6B4A" w14:paraId="1955468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70D1BE" w14:textId="77777777" w:rsidR="007C6B4A" w:rsidRDefault="0091388F">
            <w:proofErr w:type="spellStart"/>
            <w:r>
              <w:t>value_as_string</w:t>
            </w:r>
            <w:proofErr w:type="spellEnd"/>
          </w:p>
        </w:tc>
        <w:tc>
          <w:tcPr>
            <w:tcW w:w="0" w:type="auto"/>
          </w:tcPr>
          <w:p w14:paraId="5B2B355F" w14:textId="77777777" w:rsidR="007C6B4A" w:rsidRDefault="007C6B4A"/>
        </w:tc>
        <w:tc>
          <w:tcPr>
            <w:tcW w:w="0" w:type="auto"/>
          </w:tcPr>
          <w:p w14:paraId="23AB6511" w14:textId="77777777" w:rsidR="007C6B4A" w:rsidRDefault="007C6B4A"/>
        </w:tc>
        <w:tc>
          <w:tcPr>
            <w:tcW w:w="0" w:type="auto"/>
          </w:tcPr>
          <w:p w14:paraId="0150F1B4" w14:textId="77777777" w:rsidR="007C6B4A" w:rsidRDefault="0091388F">
            <w:r>
              <w:t>NULL</w:t>
            </w:r>
          </w:p>
        </w:tc>
      </w:tr>
      <w:tr w:rsidR="007C6B4A" w14:paraId="578FE6A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7F9576" w14:textId="77777777" w:rsidR="007C6B4A" w:rsidRDefault="0091388F"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14:paraId="7495D533" w14:textId="77777777" w:rsidR="007C6B4A" w:rsidRDefault="007C6B4A"/>
        </w:tc>
        <w:tc>
          <w:tcPr>
            <w:tcW w:w="0" w:type="auto"/>
          </w:tcPr>
          <w:p w14:paraId="3320FB64" w14:textId="77777777" w:rsidR="007C6B4A" w:rsidRDefault="007C6B4A"/>
        </w:tc>
        <w:tc>
          <w:tcPr>
            <w:tcW w:w="0" w:type="auto"/>
          </w:tcPr>
          <w:p w14:paraId="1358FA88" w14:textId="77777777" w:rsidR="007C6B4A" w:rsidRDefault="0091388F">
            <w:r>
              <w:t>0</w:t>
            </w:r>
          </w:p>
        </w:tc>
      </w:tr>
      <w:tr w:rsidR="007C6B4A" w14:paraId="118BE38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6909E29" w14:textId="77777777" w:rsidR="007C6B4A" w:rsidRDefault="0091388F">
            <w:proofErr w:type="spellStart"/>
            <w:r>
              <w:t>qualifier_concept_id</w:t>
            </w:r>
            <w:proofErr w:type="spellEnd"/>
          </w:p>
        </w:tc>
        <w:tc>
          <w:tcPr>
            <w:tcW w:w="0" w:type="auto"/>
          </w:tcPr>
          <w:p w14:paraId="351070A6" w14:textId="77777777" w:rsidR="007C6B4A" w:rsidRDefault="007C6B4A"/>
        </w:tc>
        <w:tc>
          <w:tcPr>
            <w:tcW w:w="0" w:type="auto"/>
          </w:tcPr>
          <w:p w14:paraId="52BE5D68" w14:textId="77777777" w:rsidR="007C6B4A" w:rsidRDefault="007C6B4A"/>
        </w:tc>
        <w:tc>
          <w:tcPr>
            <w:tcW w:w="0" w:type="auto"/>
          </w:tcPr>
          <w:p w14:paraId="6C123519" w14:textId="77777777" w:rsidR="007C6B4A" w:rsidRDefault="0091388F">
            <w:r>
              <w:t>0</w:t>
            </w:r>
          </w:p>
        </w:tc>
      </w:tr>
      <w:tr w:rsidR="007C6B4A" w14:paraId="14084FE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EA3F3EE" w14:textId="77777777" w:rsidR="007C6B4A" w:rsidRDefault="0091388F"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14:paraId="32D1B50C" w14:textId="77777777" w:rsidR="007C6B4A" w:rsidRDefault="007C6B4A"/>
        </w:tc>
        <w:tc>
          <w:tcPr>
            <w:tcW w:w="0" w:type="auto"/>
          </w:tcPr>
          <w:p w14:paraId="321B610E" w14:textId="77777777" w:rsidR="007C6B4A" w:rsidRDefault="007C6B4A"/>
        </w:tc>
        <w:tc>
          <w:tcPr>
            <w:tcW w:w="0" w:type="auto"/>
          </w:tcPr>
          <w:p w14:paraId="5F672BCD" w14:textId="77777777" w:rsidR="007C6B4A" w:rsidRDefault="0091388F">
            <w:r>
              <w:t>0</w:t>
            </w:r>
          </w:p>
        </w:tc>
      </w:tr>
      <w:tr w:rsidR="007C6B4A" w14:paraId="2482FDE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DED66F9" w14:textId="77777777" w:rsidR="007C6B4A" w:rsidRDefault="0091388F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37941814" w14:textId="77777777" w:rsidR="007C6B4A" w:rsidRDefault="007C6B4A"/>
        </w:tc>
        <w:tc>
          <w:tcPr>
            <w:tcW w:w="0" w:type="auto"/>
          </w:tcPr>
          <w:p w14:paraId="476C84E4" w14:textId="77777777" w:rsidR="007C6B4A" w:rsidRDefault="007C6B4A"/>
        </w:tc>
        <w:tc>
          <w:tcPr>
            <w:tcW w:w="0" w:type="auto"/>
          </w:tcPr>
          <w:p w14:paraId="2932FF90" w14:textId="77777777" w:rsidR="007C6B4A" w:rsidRDefault="0091388F">
            <w:r>
              <w:t>0</w:t>
            </w:r>
          </w:p>
        </w:tc>
      </w:tr>
      <w:tr w:rsidR="007C6B4A" w14:paraId="4C244F2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0531813" w14:textId="77777777" w:rsidR="007C6B4A" w:rsidRDefault="0091388F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1ECF8199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19AB8541" w14:textId="77777777" w:rsidR="007C6B4A" w:rsidRDefault="0091388F">
            <w:r>
              <w:t xml:space="preserve">Lookup </w:t>
            </w:r>
            <w:proofErr w:type="spellStart"/>
            <w:r>
              <w:t>visit_occurrence_id</w:t>
            </w:r>
            <w:proofErr w:type="spellEnd"/>
            <w:r>
              <w:t xml:space="preserve"> using encounter, joining to temp table defined in </w:t>
            </w:r>
            <w:proofErr w:type="spellStart"/>
            <w:r>
              <w:lastRenderedPageBreak/>
              <w:t>AllVisitTable.sql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6423CAB4" w14:textId="77777777" w:rsidR="007C6B4A" w:rsidRDefault="007C6B4A"/>
        </w:tc>
      </w:tr>
      <w:tr w:rsidR="007C6B4A" w14:paraId="7548FE4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7FD7D5C" w14:textId="77777777" w:rsidR="007C6B4A" w:rsidRDefault="0091388F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42BF055E" w14:textId="77777777" w:rsidR="007C6B4A" w:rsidRDefault="007C6B4A"/>
        </w:tc>
        <w:tc>
          <w:tcPr>
            <w:tcW w:w="0" w:type="auto"/>
          </w:tcPr>
          <w:p w14:paraId="353DC3E9" w14:textId="77777777" w:rsidR="007C6B4A" w:rsidRDefault="007C6B4A"/>
        </w:tc>
        <w:tc>
          <w:tcPr>
            <w:tcW w:w="0" w:type="auto"/>
          </w:tcPr>
          <w:p w14:paraId="1D91968A" w14:textId="77777777" w:rsidR="007C6B4A" w:rsidRDefault="0091388F">
            <w:r>
              <w:t>0</w:t>
            </w:r>
          </w:p>
        </w:tc>
      </w:tr>
      <w:tr w:rsidR="007C6B4A" w14:paraId="3CBEBD7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4EE074" w14:textId="77777777" w:rsidR="007C6B4A" w:rsidRDefault="0091388F">
            <w:proofErr w:type="spellStart"/>
            <w:r>
              <w:t>observation_source_value</w:t>
            </w:r>
            <w:proofErr w:type="spellEnd"/>
          </w:p>
        </w:tc>
        <w:tc>
          <w:tcPr>
            <w:tcW w:w="0" w:type="auto"/>
          </w:tcPr>
          <w:p w14:paraId="490577B7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71CE7C72" w14:textId="77777777" w:rsidR="007C6B4A" w:rsidRDefault="007C6B4A"/>
        </w:tc>
        <w:tc>
          <w:tcPr>
            <w:tcW w:w="0" w:type="auto"/>
          </w:tcPr>
          <w:p w14:paraId="198920DF" w14:textId="77777777" w:rsidR="007C6B4A" w:rsidRDefault="007C6B4A"/>
        </w:tc>
      </w:tr>
      <w:tr w:rsidR="007C6B4A" w14:paraId="4BBD160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C7654E4" w14:textId="77777777" w:rsidR="007C6B4A" w:rsidRDefault="0091388F">
            <w:proofErr w:type="spellStart"/>
            <w:r>
              <w:t>observation_source_concept_id</w:t>
            </w:r>
            <w:proofErr w:type="spellEnd"/>
          </w:p>
        </w:tc>
        <w:tc>
          <w:tcPr>
            <w:tcW w:w="0" w:type="auto"/>
          </w:tcPr>
          <w:p w14:paraId="62A39B8C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39933947" w14:textId="77777777" w:rsidR="007C6B4A" w:rsidRDefault="0091388F">
            <w:r>
              <w:t xml:space="preserve">Use code to lookup </w:t>
            </w:r>
            <w:proofErr w:type="spellStart"/>
            <w:r>
              <w:t>source_concept_id</w:t>
            </w:r>
            <w:proofErr w:type="spellEnd"/>
            <w:r>
              <w:t xml:space="preserve"> in CTE_SOURCE_VOCAB_MAP:</w:t>
            </w:r>
          </w:p>
          <w:p w14:paraId="60093674" w14:textId="77777777" w:rsidR="007C6B4A" w:rsidRDefault="007C6B4A"/>
          <w:p w14:paraId="5C7ADBED" w14:textId="77777777" w:rsidR="007C6B4A" w:rsidRDefault="0091388F">
            <w:r>
              <w:t xml:space="preserve"> select </w:t>
            </w:r>
            <w:proofErr w:type="spellStart"/>
            <w:proofErr w:type="gramStart"/>
            <w:r>
              <w:t>csvm.source</w:t>
            </w:r>
            <w:proofErr w:type="gramEnd"/>
            <w:r>
              <w:t>_concept_id</w:t>
            </w:r>
            <w:proofErr w:type="spellEnd"/>
          </w:p>
          <w:p w14:paraId="7054007E" w14:textId="77777777" w:rsidR="007C6B4A" w:rsidRDefault="0091388F">
            <w:r>
              <w:t xml:space="preserve">   from </w:t>
            </w:r>
            <w:proofErr w:type="spellStart"/>
            <w:r>
              <w:t>cte_source_vocab_map</w:t>
            </w:r>
            <w:proofErr w:type="spellEnd"/>
            <w:r>
              <w:t xml:space="preserve"> </w:t>
            </w:r>
            <w:proofErr w:type="spellStart"/>
            <w:r>
              <w:t>csvm</w:t>
            </w:r>
            <w:proofErr w:type="spellEnd"/>
          </w:p>
          <w:p w14:paraId="61A3C31B" w14:textId="77777777" w:rsidR="007C6B4A" w:rsidRDefault="0091388F">
            <w:r>
              <w:t xml:space="preserve">    join conditions c</w:t>
            </w:r>
          </w:p>
          <w:p w14:paraId="6280BAD9" w14:textId="77777777" w:rsidR="007C6B4A" w:rsidRDefault="0091388F">
            <w:r>
              <w:t xml:space="preserve">      on </w:t>
            </w:r>
            <w:proofErr w:type="spellStart"/>
            <w:proofErr w:type="gramStart"/>
            <w:r>
              <w:t>csvm.source</w:t>
            </w:r>
            <w:proofErr w:type="gramEnd"/>
            <w:r>
              <w:t>_code</w:t>
            </w:r>
            <w:proofErr w:type="spellEnd"/>
            <w:r>
              <w:t xml:space="preserve">                 = </w:t>
            </w:r>
            <w:proofErr w:type="spellStart"/>
            <w:r>
              <w:t>c.code</w:t>
            </w:r>
            <w:proofErr w:type="spellEnd"/>
          </w:p>
          <w:p w14:paraId="7F8D0114" w14:textId="77777777" w:rsidR="007C6B4A" w:rsidRDefault="0091388F">
            <w:r>
              <w:t xml:space="preserve">    and </w:t>
            </w:r>
            <w:proofErr w:type="spellStart"/>
            <w:proofErr w:type="gramStart"/>
            <w:r>
              <w:t>csvm.source</w:t>
            </w:r>
            <w:proofErr w:type="gramEnd"/>
            <w:r>
              <w:t>_vocabulary_id</w:t>
            </w:r>
            <w:proofErr w:type="spellEnd"/>
            <w:r>
              <w:t xml:space="preserve">  = 'SNOMED'</w:t>
            </w:r>
          </w:p>
        </w:tc>
        <w:tc>
          <w:tcPr>
            <w:tcW w:w="0" w:type="auto"/>
          </w:tcPr>
          <w:p w14:paraId="5F6F4BD5" w14:textId="77777777" w:rsidR="007C6B4A" w:rsidRDefault="007C6B4A"/>
        </w:tc>
      </w:tr>
      <w:tr w:rsidR="007C6B4A" w14:paraId="2F94309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03CB3D" w14:textId="77777777" w:rsidR="007C6B4A" w:rsidRDefault="0091388F"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14:paraId="1C98A6D3" w14:textId="77777777" w:rsidR="007C6B4A" w:rsidRDefault="007C6B4A"/>
        </w:tc>
        <w:tc>
          <w:tcPr>
            <w:tcW w:w="0" w:type="auto"/>
          </w:tcPr>
          <w:p w14:paraId="2744A0F4" w14:textId="77777777" w:rsidR="007C6B4A" w:rsidRDefault="007C6B4A"/>
        </w:tc>
        <w:tc>
          <w:tcPr>
            <w:tcW w:w="0" w:type="auto"/>
          </w:tcPr>
          <w:p w14:paraId="0EDF823E" w14:textId="77777777" w:rsidR="007C6B4A" w:rsidRDefault="0091388F">
            <w:r>
              <w:t>NULL</w:t>
            </w:r>
          </w:p>
        </w:tc>
      </w:tr>
      <w:tr w:rsidR="007C6B4A" w14:paraId="5327ED4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3189679" w14:textId="77777777" w:rsidR="007C6B4A" w:rsidRDefault="0091388F"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14:paraId="415191B3" w14:textId="77777777" w:rsidR="007C6B4A" w:rsidRDefault="007C6B4A"/>
        </w:tc>
        <w:tc>
          <w:tcPr>
            <w:tcW w:w="0" w:type="auto"/>
          </w:tcPr>
          <w:p w14:paraId="714F4F86" w14:textId="77777777" w:rsidR="007C6B4A" w:rsidRDefault="007C6B4A"/>
        </w:tc>
        <w:tc>
          <w:tcPr>
            <w:tcW w:w="0" w:type="auto"/>
          </w:tcPr>
          <w:p w14:paraId="0AAABD2C" w14:textId="77777777" w:rsidR="007C6B4A" w:rsidRDefault="0091388F">
            <w:r>
              <w:t>NULL</w:t>
            </w:r>
          </w:p>
        </w:tc>
      </w:tr>
    </w:tbl>
    <w:p w14:paraId="3DC630F4" w14:textId="77777777" w:rsidR="007C6B4A" w:rsidRDefault="0091388F" w:rsidP="00091867">
      <w:pPr>
        <w:pStyle w:val="Heading1"/>
      </w:pPr>
      <w:r>
        <w:br w:type="page"/>
      </w:r>
      <w:r>
        <w:lastRenderedPageBreak/>
        <w:t xml:space="preserve">Table name: </w:t>
      </w:r>
      <w:proofErr w:type="spellStart"/>
      <w:r>
        <w:t>observation_period</w:t>
      </w:r>
      <w:proofErr w:type="spellEnd"/>
    </w:p>
    <w:p w14:paraId="7750E604" w14:textId="77777777" w:rsidR="007C6B4A" w:rsidRDefault="0091388F">
      <w:r>
        <w:rPr>
          <w:sz w:val="28"/>
        </w:rPr>
        <w:t>Reading from encounters.csv</w:t>
      </w:r>
    </w:p>
    <w:p w14:paraId="75951E70" w14:textId="77777777" w:rsidR="007C6B4A" w:rsidRDefault="0091388F">
      <w:r>
        <w:rPr>
          <w:noProof/>
        </w:rPr>
        <w:drawing>
          <wp:inline distT="0" distB="0" distL="0" distR="0" wp14:anchorId="6372CAD1" wp14:editId="45DB8E97">
            <wp:extent cx="5715000" cy="1457325"/>
            <wp:effectExtent l="0" t="0" r="0" b="0"/>
            <wp:docPr id="10" name="Picture 10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7"/>
        <w:gridCol w:w="804"/>
        <w:gridCol w:w="4254"/>
        <w:gridCol w:w="1495"/>
      </w:tblGrid>
      <w:tr w:rsidR="007C6B4A" w14:paraId="0631A02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74BD999B" w14:textId="77777777" w:rsidR="007C6B4A" w:rsidRDefault="0091388F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28BAD74E" w14:textId="77777777" w:rsidR="007C6B4A" w:rsidRDefault="0091388F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22E298E4" w14:textId="77777777" w:rsidR="007C6B4A" w:rsidRDefault="0091388F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6A10163A" w14:textId="77777777" w:rsidR="007C6B4A" w:rsidRDefault="0091388F">
            <w:r>
              <w:t>Comment</w:t>
            </w:r>
          </w:p>
        </w:tc>
      </w:tr>
      <w:tr w:rsidR="007C6B4A" w14:paraId="5CF5E12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D93C3A" w14:textId="77777777" w:rsidR="007C6B4A" w:rsidRDefault="0091388F">
            <w:proofErr w:type="spellStart"/>
            <w:r>
              <w:t>observation_period_id</w:t>
            </w:r>
            <w:proofErr w:type="spellEnd"/>
          </w:p>
        </w:tc>
        <w:tc>
          <w:tcPr>
            <w:tcW w:w="0" w:type="auto"/>
          </w:tcPr>
          <w:p w14:paraId="00E84AED" w14:textId="77777777" w:rsidR="007C6B4A" w:rsidRDefault="007C6B4A"/>
        </w:tc>
        <w:tc>
          <w:tcPr>
            <w:tcW w:w="0" w:type="auto"/>
          </w:tcPr>
          <w:p w14:paraId="6A8F0F02" w14:textId="77777777" w:rsidR="007C6B4A" w:rsidRDefault="007C6B4A"/>
        </w:tc>
        <w:tc>
          <w:tcPr>
            <w:tcW w:w="0" w:type="auto"/>
          </w:tcPr>
          <w:p w14:paraId="0D3FA050" w14:textId="77777777" w:rsidR="007C6B4A" w:rsidRDefault="0091388F">
            <w:r>
              <w:t>Autogenerate</w:t>
            </w:r>
          </w:p>
        </w:tc>
      </w:tr>
      <w:tr w:rsidR="007C6B4A" w14:paraId="04F5280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FCC3318" w14:textId="77777777" w:rsidR="007C6B4A" w:rsidRDefault="0091388F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37D0FEF4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67D1AB4F" w14:textId="77777777" w:rsidR="007C6B4A" w:rsidRDefault="0091388F">
            <w:r>
              <w:t xml:space="preserve">Map by mapping </w:t>
            </w:r>
            <w:proofErr w:type="spellStart"/>
            <w:proofErr w:type="gramStart"/>
            <w:r>
              <w:t>person.person</w:t>
            </w:r>
            <w:proofErr w:type="gramEnd"/>
            <w:r>
              <w:t>_source_value</w:t>
            </w:r>
            <w:proofErr w:type="spellEnd"/>
            <w:r>
              <w:t xml:space="preserve"> to patient.</w:t>
            </w:r>
          </w:p>
          <w:p w14:paraId="71A5D947" w14:textId="77777777" w:rsidR="007C6B4A" w:rsidRDefault="0091388F">
            <w:r>
              <w:t xml:space="preserve">Find </w:t>
            </w:r>
            <w:proofErr w:type="spellStart"/>
            <w:proofErr w:type="gramStart"/>
            <w:r>
              <w:t>person.person</w:t>
            </w:r>
            <w:proofErr w:type="gramEnd"/>
            <w:r>
              <w:t>_id</w:t>
            </w:r>
            <w:proofErr w:type="spellEnd"/>
            <w:r>
              <w:t xml:space="preserve"> by mapping </w:t>
            </w:r>
            <w:proofErr w:type="spellStart"/>
            <w:r>
              <w:t>encouters.patient</w:t>
            </w:r>
            <w:proofErr w:type="spellEnd"/>
            <w:r>
              <w:t xml:space="preserve"> to </w:t>
            </w:r>
            <w:proofErr w:type="spellStart"/>
            <w:r>
              <w:t>person.person_source_value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028D61FF" w14:textId="77777777" w:rsidR="007C6B4A" w:rsidRDefault="007C6B4A"/>
        </w:tc>
      </w:tr>
      <w:tr w:rsidR="007C6B4A" w14:paraId="2B66F94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C0CD3A8" w14:textId="77777777" w:rsidR="007C6B4A" w:rsidRDefault="0091388F">
            <w:proofErr w:type="spellStart"/>
            <w:r>
              <w:t>observation_period_start_date</w:t>
            </w:r>
            <w:proofErr w:type="spellEnd"/>
          </w:p>
        </w:tc>
        <w:tc>
          <w:tcPr>
            <w:tcW w:w="0" w:type="auto"/>
          </w:tcPr>
          <w:p w14:paraId="2320B954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397285E3" w14:textId="77777777" w:rsidR="007C6B4A" w:rsidRDefault="0091388F">
            <w:r>
              <w:t>min(start) group by patient</w:t>
            </w:r>
          </w:p>
          <w:p w14:paraId="79871C0B" w14:textId="77777777" w:rsidR="007C6B4A" w:rsidRDefault="0091388F">
            <w:r>
              <w:t>Take the earliest START per patient</w:t>
            </w:r>
          </w:p>
        </w:tc>
        <w:tc>
          <w:tcPr>
            <w:tcW w:w="0" w:type="auto"/>
          </w:tcPr>
          <w:p w14:paraId="4F4BD63E" w14:textId="77777777" w:rsidR="007C6B4A" w:rsidRDefault="007C6B4A"/>
        </w:tc>
      </w:tr>
      <w:tr w:rsidR="007C6B4A" w14:paraId="55EC427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87673E3" w14:textId="77777777" w:rsidR="007C6B4A" w:rsidRDefault="0091388F">
            <w:proofErr w:type="spellStart"/>
            <w:r>
              <w:t>observation_period_end_date</w:t>
            </w:r>
            <w:proofErr w:type="spellEnd"/>
          </w:p>
        </w:tc>
        <w:tc>
          <w:tcPr>
            <w:tcW w:w="0" w:type="auto"/>
          </w:tcPr>
          <w:p w14:paraId="6348836F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6FE72D76" w14:textId="77777777" w:rsidR="007C6B4A" w:rsidRDefault="0091388F">
            <w:r>
              <w:t>max(stop) group by patient</w:t>
            </w:r>
          </w:p>
          <w:p w14:paraId="12C7F68A" w14:textId="77777777" w:rsidR="007C6B4A" w:rsidRDefault="0091388F">
            <w:r>
              <w:t>Take the latest STOP per patient</w:t>
            </w:r>
          </w:p>
        </w:tc>
        <w:tc>
          <w:tcPr>
            <w:tcW w:w="0" w:type="auto"/>
          </w:tcPr>
          <w:p w14:paraId="1C49CA8D" w14:textId="77777777" w:rsidR="007C6B4A" w:rsidRDefault="007C6B4A"/>
        </w:tc>
      </w:tr>
      <w:tr w:rsidR="007C6B4A" w14:paraId="6897150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3BE8E65" w14:textId="77777777" w:rsidR="007C6B4A" w:rsidRDefault="0091388F">
            <w:proofErr w:type="spellStart"/>
            <w:r>
              <w:t>period_type_concept_id</w:t>
            </w:r>
            <w:proofErr w:type="spellEnd"/>
          </w:p>
        </w:tc>
        <w:tc>
          <w:tcPr>
            <w:tcW w:w="0" w:type="auto"/>
          </w:tcPr>
          <w:p w14:paraId="20699741" w14:textId="77777777" w:rsidR="007C6B4A" w:rsidRDefault="007C6B4A"/>
        </w:tc>
        <w:tc>
          <w:tcPr>
            <w:tcW w:w="0" w:type="auto"/>
          </w:tcPr>
          <w:p w14:paraId="0DDC54EF" w14:textId="77777777" w:rsidR="007C6B4A" w:rsidRDefault="007C6B4A"/>
        </w:tc>
        <w:tc>
          <w:tcPr>
            <w:tcW w:w="0" w:type="auto"/>
          </w:tcPr>
          <w:p w14:paraId="58B310C4" w14:textId="77777777" w:rsidR="007C6B4A" w:rsidRDefault="0091388F">
            <w:proofErr w:type="spellStart"/>
            <w:r>
              <w:t>concept_id</w:t>
            </w:r>
            <w:proofErr w:type="spellEnd"/>
            <w:r>
              <w:t>: 44814724</w:t>
            </w:r>
          </w:p>
        </w:tc>
      </w:tr>
    </w:tbl>
    <w:p w14:paraId="070EA7FB" w14:textId="77777777" w:rsidR="007C6B4A" w:rsidRDefault="0091388F" w:rsidP="00091867">
      <w:pPr>
        <w:pStyle w:val="Heading1"/>
      </w:pPr>
      <w:r>
        <w:br w:type="page"/>
      </w:r>
      <w:r>
        <w:lastRenderedPageBreak/>
        <w:t>Table name: person</w:t>
      </w:r>
    </w:p>
    <w:p w14:paraId="584EF404" w14:textId="77777777" w:rsidR="007C6B4A" w:rsidRDefault="0091388F">
      <w:r>
        <w:rPr>
          <w:sz w:val="28"/>
        </w:rPr>
        <w:t>Reading from patients.csv</w:t>
      </w:r>
    </w:p>
    <w:p w14:paraId="67F42141" w14:textId="77777777" w:rsidR="007C6B4A" w:rsidRDefault="0091388F">
      <w:r>
        <w:rPr>
          <w:noProof/>
        </w:rPr>
        <w:drawing>
          <wp:inline distT="0" distB="0" distL="0" distR="0" wp14:anchorId="12FA0875" wp14:editId="1D231C90">
            <wp:extent cx="5715000" cy="4886325"/>
            <wp:effectExtent l="0" t="0" r="0" b="0"/>
            <wp:docPr id="11" name="Picture 11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940"/>
        <w:gridCol w:w="3298"/>
        <w:gridCol w:w="2522"/>
      </w:tblGrid>
      <w:tr w:rsidR="007C6B4A" w14:paraId="588B5BF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1BACB8B8" w14:textId="77777777" w:rsidR="007C6B4A" w:rsidRDefault="0091388F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4C373938" w14:textId="77777777" w:rsidR="007C6B4A" w:rsidRDefault="0091388F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7D9AF308" w14:textId="77777777" w:rsidR="007C6B4A" w:rsidRDefault="0091388F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3C6A6401" w14:textId="77777777" w:rsidR="007C6B4A" w:rsidRDefault="0091388F">
            <w:r>
              <w:t>Comment</w:t>
            </w:r>
          </w:p>
        </w:tc>
      </w:tr>
      <w:tr w:rsidR="007C6B4A" w14:paraId="6F58B14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55131C" w14:textId="77777777" w:rsidR="007C6B4A" w:rsidRDefault="0091388F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5BCB1254" w14:textId="77777777" w:rsidR="007C6B4A" w:rsidRDefault="007C6B4A"/>
        </w:tc>
        <w:tc>
          <w:tcPr>
            <w:tcW w:w="0" w:type="auto"/>
          </w:tcPr>
          <w:p w14:paraId="188B15C8" w14:textId="77777777" w:rsidR="007C6B4A" w:rsidRDefault="007C6B4A"/>
        </w:tc>
        <w:tc>
          <w:tcPr>
            <w:tcW w:w="0" w:type="auto"/>
          </w:tcPr>
          <w:p w14:paraId="2ACF5766" w14:textId="77777777" w:rsidR="007C6B4A" w:rsidRDefault="0091388F">
            <w:r>
              <w:t>Autogenerate</w:t>
            </w:r>
          </w:p>
        </w:tc>
      </w:tr>
      <w:tr w:rsidR="007C6B4A" w14:paraId="112F6BE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96E197" w14:textId="77777777" w:rsidR="007C6B4A" w:rsidRDefault="0091388F">
            <w:proofErr w:type="spellStart"/>
            <w:r>
              <w:t>gender_concept_id</w:t>
            </w:r>
            <w:proofErr w:type="spellEnd"/>
          </w:p>
        </w:tc>
        <w:tc>
          <w:tcPr>
            <w:tcW w:w="0" w:type="auto"/>
          </w:tcPr>
          <w:p w14:paraId="0F593932" w14:textId="77777777" w:rsidR="007C6B4A" w:rsidRDefault="0091388F">
            <w:r>
              <w:t>gender</w:t>
            </w:r>
          </w:p>
        </w:tc>
        <w:tc>
          <w:tcPr>
            <w:tcW w:w="0" w:type="auto"/>
          </w:tcPr>
          <w:p w14:paraId="6CF3F6BF" w14:textId="77777777" w:rsidR="007C6B4A" w:rsidRDefault="0091388F">
            <w:r>
              <w:t>case upper(</w:t>
            </w:r>
            <w:proofErr w:type="spellStart"/>
            <w:proofErr w:type="gramStart"/>
            <w:r>
              <w:t>p.gender</w:t>
            </w:r>
            <w:proofErr w:type="spellEnd"/>
            <w:proofErr w:type="gramEnd"/>
            <w:r>
              <w:t>)</w:t>
            </w:r>
          </w:p>
          <w:p w14:paraId="664DF771" w14:textId="77777777" w:rsidR="007C6B4A" w:rsidRDefault="0091388F">
            <w:r>
              <w:t xml:space="preserve">        when 'M' then 8507</w:t>
            </w:r>
          </w:p>
          <w:p w14:paraId="581AA635" w14:textId="77777777" w:rsidR="007C6B4A" w:rsidRDefault="0091388F">
            <w:r>
              <w:t xml:space="preserve">        when 'F' then 8532</w:t>
            </w:r>
          </w:p>
          <w:p w14:paraId="11671846" w14:textId="77777777" w:rsidR="007C6B4A" w:rsidRDefault="0091388F">
            <w:r>
              <w:t>end</w:t>
            </w:r>
          </w:p>
        </w:tc>
        <w:tc>
          <w:tcPr>
            <w:tcW w:w="0" w:type="auto"/>
          </w:tcPr>
          <w:p w14:paraId="3B1AE0D0" w14:textId="77777777" w:rsidR="007C6B4A" w:rsidRDefault="0091388F">
            <w:r>
              <w:t>Please drop rows with missing/unknown gender.</w:t>
            </w:r>
          </w:p>
        </w:tc>
      </w:tr>
      <w:tr w:rsidR="007C6B4A" w14:paraId="427A161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34C06D6" w14:textId="77777777" w:rsidR="007C6B4A" w:rsidRDefault="0091388F">
            <w:proofErr w:type="spellStart"/>
            <w:r>
              <w:t>year_of_birth</w:t>
            </w:r>
            <w:proofErr w:type="spellEnd"/>
          </w:p>
        </w:tc>
        <w:tc>
          <w:tcPr>
            <w:tcW w:w="0" w:type="auto"/>
          </w:tcPr>
          <w:p w14:paraId="76AF323B" w14:textId="77777777" w:rsidR="007C6B4A" w:rsidRDefault="0091388F">
            <w:r>
              <w:t>birthdate</w:t>
            </w:r>
          </w:p>
        </w:tc>
        <w:tc>
          <w:tcPr>
            <w:tcW w:w="0" w:type="auto"/>
          </w:tcPr>
          <w:p w14:paraId="3A26F041" w14:textId="77777777" w:rsidR="007C6B4A" w:rsidRDefault="0091388F">
            <w:r>
              <w:t>Take Year from birthdate</w:t>
            </w:r>
          </w:p>
        </w:tc>
        <w:tc>
          <w:tcPr>
            <w:tcW w:w="0" w:type="auto"/>
          </w:tcPr>
          <w:p w14:paraId="02DBB9F8" w14:textId="77777777" w:rsidR="007C6B4A" w:rsidRDefault="007C6B4A"/>
        </w:tc>
      </w:tr>
      <w:tr w:rsidR="007C6B4A" w14:paraId="7E88D50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0AE56A2" w14:textId="77777777" w:rsidR="007C6B4A" w:rsidRDefault="0091388F">
            <w:proofErr w:type="spellStart"/>
            <w:r>
              <w:t>month_of_birth</w:t>
            </w:r>
            <w:proofErr w:type="spellEnd"/>
          </w:p>
        </w:tc>
        <w:tc>
          <w:tcPr>
            <w:tcW w:w="0" w:type="auto"/>
          </w:tcPr>
          <w:p w14:paraId="1B3E7360" w14:textId="77777777" w:rsidR="007C6B4A" w:rsidRDefault="0091388F">
            <w:r>
              <w:t>birthdate</w:t>
            </w:r>
          </w:p>
        </w:tc>
        <w:tc>
          <w:tcPr>
            <w:tcW w:w="0" w:type="auto"/>
          </w:tcPr>
          <w:p w14:paraId="45DCDA47" w14:textId="77777777" w:rsidR="007C6B4A" w:rsidRDefault="0091388F">
            <w:r>
              <w:t>Take month from birthdate</w:t>
            </w:r>
          </w:p>
        </w:tc>
        <w:tc>
          <w:tcPr>
            <w:tcW w:w="0" w:type="auto"/>
          </w:tcPr>
          <w:p w14:paraId="44AEBCAB" w14:textId="77777777" w:rsidR="007C6B4A" w:rsidRDefault="007C6B4A"/>
        </w:tc>
      </w:tr>
      <w:tr w:rsidR="007C6B4A" w14:paraId="5226BA3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61060B" w14:textId="77777777" w:rsidR="007C6B4A" w:rsidRDefault="0091388F">
            <w:proofErr w:type="spellStart"/>
            <w:r>
              <w:lastRenderedPageBreak/>
              <w:t>day_of_birth</w:t>
            </w:r>
            <w:proofErr w:type="spellEnd"/>
          </w:p>
        </w:tc>
        <w:tc>
          <w:tcPr>
            <w:tcW w:w="0" w:type="auto"/>
          </w:tcPr>
          <w:p w14:paraId="3F31BD1F" w14:textId="77777777" w:rsidR="007C6B4A" w:rsidRDefault="0091388F">
            <w:r>
              <w:t>birthdate</w:t>
            </w:r>
          </w:p>
        </w:tc>
        <w:tc>
          <w:tcPr>
            <w:tcW w:w="0" w:type="auto"/>
          </w:tcPr>
          <w:p w14:paraId="72312207" w14:textId="77777777" w:rsidR="007C6B4A" w:rsidRDefault="0091388F">
            <w:r>
              <w:t>Take day from birthdate</w:t>
            </w:r>
          </w:p>
        </w:tc>
        <w:tc>
          <w:tcPr>
            <w:tcW w:w="0" w:type="auto"/>
          </w:tcPr>
          <w:p w14:paraId="61F36997" w14:textId="77777777" w:rsidR="007C6B4A" w:rsidRDefault="007C6B4A"/>
        </w:tc>
      </w:tr>
      <w:tr w:rsidR="007C6B4A" w14:paraId="22CEC96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2C2D38E" w14:textId="77777777" w:rsidR="007C6B4A" w:rsidRDefault="0091388F">
            <w:proofErr w:type="spellStart"/>
            <w:r>
              <w:t>birth_datetime</w:t>
            </w:r>
            <w:proofErr w:type="spellEnd"/>
          </w:p>
        </w:tc>
        <w:tc>
          <w:tcPr>
            <w:tcW w:w="0" w:type="auto"/>
          </w:tcPr>
          <w:p w14:paraId="773AC6EC" w14:textId="77777777" w:rsidR="007C6B4A" w:rsidRDefault="0091388F">
            <w:r>
              <w:t>birthdate</w:t>
            </w:r>
          </w:p>
        </w:tc>
        <w:tc>
          <w:tcPr>
            <w:tcW w:w="0" w:type="auto"/>
          </w:tcPr>
          <w:p w14:paraId="24EE51DC" w14:textId="77777777" w:rsidR="007C6B4A" w:rsidRDefault="0091388F">
            <w:r>
              <w:t>With midnight as time 00:00:00</w:t>
            </w:r>
          </w:p>
        </w:tc>
        <w:tc>
          <w:tcPr>
            <w:tcW w:w="0" w:type="auto"/>
          </w:tcPr>
          <w:p w14:paraId="65C71DCA" w14:textId="77777777" w:rsidR="007C6B4A" w:rsidRDefault="007C6B4A"/>
        </w:tc>
      </w:tr>
      <w:tr w:rsidR="007C6B4A" w14:paraId="5B3250E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211CB16" w14:textId="77777777" w:rsidR="007C6B4A" w:rsidRDefault="0091388F">
            <w:proofErr w:type="spellStart"/>
            <w:r>
              <w:t>race_concept_id</w:t>
            </w:r>
            <w:proofErr w:type="spellEnd"/>
          </w:p>
        </w:tc>
        <w:tc>
          <w:tcPr>
            <w:tcW w:w="0" w:type="auto"/>
          </w:tcPr>
          <w:p w14:paraId="2FA8F431" w14:textId="77777777" w:rsidR="007C6B4A" w:rsidRDefault="0091388F">
            <w:r>
              <w:t>race</w:t>
            </w:r>
          </w:p>
        </w:tc>
        <w:tc>
          <w:tcPr>
            <w:tcW w:w="0" w:type="auto"/>
          </w:tcPr>
          <w:p w14:paraId="7FACD689" w14:textId="77777777" w:rsidR="007C6B4A" w:rsidRDefault="0091388F">
            <w:r>
              <w:t xml:space="preserve">case upper(race) </w:t>
            </w:r>
          </w:p>
          <w:p w14:paraId="24AF44B3" w14:textId="77777777" w:rsidR="007C6B4A" w:rsidRDefault="0091388F">
            <w:r>
              <w:tab/>
              <w:t xml:space="preserve">when 'WHITE' then 8527 </w:t>
            </w:r>
          </w:p>
          <w:p w14:paraId="72EB5579" w14:textId="77777777" w:rsidR="007C6B4A" w:rsidRDefault="0091388F">
            <w:r>
              <w:tab/>
              <w:t xml:space="preserve">when 'BLACK' then 8516 </w:t>
            </w:r>
          </w:p>
          <w:p w14:paraId="493B09FA" w14:textId="77777777" w:rsidR="007C6B4A" w:rsidRDefault="0091388F">
            <w:r>
              <w:tab/>
              <w:t>when 'ASIAN</w:t>
            </w:r>
            <w:proofErr w:type="gramStart"/>
            <w:r>
              <w:t>'  then</w:t>
            </w:r>
            <w:proofErr w:type="gramEnd"/>
            <w:r>
              <w:t xml:space="preserve"> 8515 </w:t>
            </w:r>
          </w:p>
          <w:p w14:paraId="78FAA1F2" w14:textId="77777777" w:rsidR="007C6B4A" w:rsidRDefault="0091388F">
            <w:r>
              <w:tab/>
              <w:t xml:space="preserve">else 0 </w:t>
            </w:r>
          </w:p>
          <w:p w14:paraId="4223B0DB" w14:textId="77777777" w:rsidR="007C6B4A" w:rsidRDefault="0091388F">
            <w:r>
              <w:t>end</w:t>
            </w:r>
          </w:p>
        </w:tc>
        <w:tc>
          <w:tcPr>
            <w:tcW w:w="0" w:type="auto"/>
          </w:tcPr>
          <w:p w14:paraId="6E44A9C8" w14:textId="77777777" w:rsidR="007C6B4A" w:rsidRDefault="007C6B4A"/>
        </w:tc>
      </w:tr>
      <w:tr w:rsidR="007C6B4A" w14:paraId="4FD773E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456491E" w14:textId="77777777" w:rsidR="007C6B4A" w:rsidRDefault="0091388F">
            <w:proofErr w:type="spellStart"/>
            <w:r>
              <w:t>ethnicity_concept_id</w:t>
            </w:r>
            <w:proofErr w:type="spellEnd"/>
          </w:p>
        </w:tc>
        <w:tc>
          <w:tcPr>
            <w:tcW w:w="0" w:type="auto"/>
          </w:tcPr>
          <w:p w14:paraId="6D3FDB43" w14:textId="77777777" w:rsidR="007C6B4A" w:rsidRDefault="0091388F">
            <w:r>
              <w:t>race</w:t>
            </w:r>
          </w:p>
          <w:p w14:paraId="45CB919A" w14:textId="77777777" w:rsidR="007C6B4A" w:rsidRDefault="0091388F">
            <w:r>
              <w:t>ethnicity</w:t>
            </w:r>
          </w:p>
        </w:tc>
        <w:tc>
          <w:tcPr>
            <w:tcW w:w="0" w:type="auto"/>
          </w:tcPr>
          <w:p w14:paraId="2D9D88F4" w14:textId="77777777" w:rsidR="007C6B4A" w:rsidRDefault="0091388F">
            <w:r>
              <w:t>case when upper(race) in ('HISPANIC') then 38003563 else 0 end</w:t>
            </w:r>
          </w:p>
          <w:p w14:paraId="0F9BC179" w14:textId="77777777" w:rsidR="007C6B4A" w:rsidRDefault="0091388F">
            <w:commentRangeStart w:id="571"/>
            <w:r>
              <w:t>case when upper(ethnicity) in (</w:t>
            </w:r>
          </w:p>
          <w:p w14:paraId="655A07B6" w14:textId="77777777" w:rsidR="007C6B4A" w:rsidRDefault="0091388F">
            <w:r>
              <w:t>'CENTRAL_AMERICAN',</w:t>
            </w:r>
          </w:p>
          <w:p w14:paraId="49E6B944" w14:textId="77777777" w:rsidR="007C6B4A" w:rsidRDefault="0091388F">
            <w:r>
              <w:t xml:space="preserve"> 'DOMINICAN',</w:t>
            </w:r>
          </w:p>
          <w:p w14:paraId="335E51FA" w14:textId="77777777" w:rsidR="007C6B4A" w:rsidRDefault="0091388F">
            <w:r>
              <w:t xml:space="preserve"> 'MEXICAN',</w:t>
            </w:r>
          </w:p>
          <w:p w14:paraId="447BA95B" w14:textId="77777777" w:rsidR="007C6B4A" w:rsidRDefault="0091388F">
            <w:r>
              <w:t xml:space="preserve"> 'PUERTO_RICAN',</w:t>
            </w:r>
          </w:p>
          <w:p w14:paraId="571CD11D" w14:textId="77777777" w:rsidR="007C6B4A" w:rsidRDefault="0091388F">
            <w:r>
              <w:t xml:space="preserve"> 'SOUTH_AMERICAN'</w:t>
            </w:r>
          </w:p>
          <w:p w14:paraId="078F2333" w14:textId="77777777" w:rsidR="007C6B4A" w:rsidRDefault="0091388F">
            <w:r>
              <w:t>) or upper(race) = 'HISPANIC'</w:t>
            </w:r>
          </w:p>
          <w:p w14:paraId="194610F4" w14:textId="77777777" w:rsidR="007C6B4A" w:rsidRDefault="0091388F">
            <w:r>
              <w:t xml:space="preserve">then 38003563 else 0 </w:t>
            </w:r>
          </w:p>
          <w:p w14:paraId="300527AD" w14:textId="77777777" w:rsidR="007C6B4A" w:rsidRDefault="0091388F">
            <w:r>
              <w:t>end</w:t>
            </w:r>
            <w:commentRangeEnd w:id="571"/>
            <w:r w:rsidR="00091867">
              <w:rPr>
                <w:rStyle w:val="CommentReference"/>
              </w:rPr>
              <w:commentReference w:id="571"/>
            </w:r>
          </w:p>
        </w:tc>
        <w:tc>
          <w:tcPr>
            <w:tcW w:w="0" w:type="auto"/>
          </w:tcPr>
          <w:p w14:paraId="50CFD2D1" w14:textId="77777777" w:rsidR="007C6B4A" w:rsidRDefault="007C6B4A"/>
        </w:tc>
      </w:tr>
      <w:tr w:rsidR="007C6B4A" w14:paraId="3F8B62C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85D51C" w14:textId="77777777" w:rsidR="007C6B4A" w:rsidRDefault="0091388F"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14:paraId="044D6080" w14:textId="77777777" w:rsidR="007C6B4A" w:rsidRDefault="007C6B4A"/>
        </w:tc>
        <w:tc>
          <w:tcPr>
            <w:tcW w:w="0" w:type="auto"/>
          </w:tcPr>
          <w:p w14:paraId="277BD35C" w14:textId="77777777" w:rsidR="007C6B4A" w:rsidRDefault="007C6B4A"/>
        </w:tc>
        <w:tc>
          <w:tcPr>
            <w:tcW w:w="0" w:type="auto"/>
          </w:tcPr>
          <w:p w14:paraId="5468477D" w14:textId="77777777" w:rsidR="007C6B4A" w:rsidRDefault="00091867">
            <w:ins w:id="572" w:author="Blacketer, Clair" w:date="2019-01-15T10:45:00Z">
              <w:r>
                <w:t>NULL</w:t>
              </w:r>
            </w:ins>
            <w:del w:id="573" w:author="Blacketer, Clair" w:date="2019-01-15T10:45:00Z">
              <w:r w:rsidR="0091388F" w:rsidDel="00091867">
                <w:delText>0</w:delText>
              </w:r>
            </w:del>
          </w:p>
        </w:tc>
      </w:tr>
      <w:tr w:rsidR="007C6B4A" w14:paraId="5527F31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5A0486" w14:textId="77777777" w:rsidR="007C6B4A" w:rsidRDefault="0091388F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556C6F68" w14:textId="77777777" w:rsidR="007C6B4A" w:rsidRDefault="007C6B4A"/>
        </w:tc>
        <w:tc>
          <w:tcPr>
            <w:tcW w:w="0" w:type="auto"/>
          </w:tcPr>
          <w:p w14:paraId="3BFAC3BF" w14:textId="77777777" w:rsidR="007C6B4A" w:rsidRDefault="007C6B4A"/>
        </w:tc>
        <w:tc>
          <w:tcPr>
            <w:tcW w:w="0" w:type="auto"/>
          </w:tcPr>
          <w:p w14:paraId="1E343D7F" w14:textId="77777777" w:rsidR="007C6B4A" w:rsidRDefault="0091388F">
            <w:r>
              <w:t>NULL</w:t>
            </w:r>
          </w:p>
        </w:tc>
      </w:tr>
      <w:tr w:rsidR="007C6B4A" w14:paraId="308C0B0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8A4F3BE" w14:textId="77777777" w:rsidR="007C6B4A" w:rsidRDefault="0091388F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14:paraId="6B27CA0A" w14:textId="77777777" w:rsidR="007C6B4A" w:rsidRDefault="007C6B4A"/>
        </w:tc>
        <w:tc>
          <w:tcPr>
            <w:tcW w:w="0" w:type="auto"/>
          </w:tcPr>
          <w:p w14:paraId="707ED1F3" w14:textId="77777777" w:rsidR="007C6B4A" w:rsidRDefault="007C6B4A"/>
        </w:tc>
        <w:tc>
          <w:tcPr>
            <w:tcW w:w="0" w:type="auto"/>
          </w:tcPr>
          <w:p w14:paraId="4C493BE8" w14:textId="77777777" w:rsidR="007C6B4A" w:rsidRDefault="00091867">
            <w:ins w:id="574" w:author="Blacketer, Clair" w:date="2019-01-15T10:45:00Z">
              <w:r>
                <w:t>NULL</w:t>
              </w:r>
            </w:ins>
            <w:del w:id="575" w:author="Blacketer, Clair" w:date="2019-01-15T10:45:00Z">
              <w:r w:rsidR="0091388F" w:rsidDel="00091867">
                <w:delText>0</w:delText>
              </w:r>
            </w:del>
          </w:p>
        </w:tc>
      </w:tr>
      <w:tr w:rsidR="007C6B4A" w14:paraId="07898D5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78FB38F" w14:textId="77777777" w:rsidR="007C6B4A" w:rsidRDefault="0091388F">
            <w:proofErr w:type="spellStart"/>
            <w:r>
              <w:t>person_source_value</w:t>
            </w:r>
            <w:proofErr w:type="spellEnd"/>
          </w:p>
        </w:tc>
        <w:tc>
          <w:tcPr>
            <w:tcW w:w="0" w:type="auto"/>
          </w:tcPr>
          <w:p w14:paraId="2EE82847" w14:textId="77777777" w:rsidR="007C6B4A" w:rsidRDefault="0091388F">
            <w:r>
              <w:t>id</w:t>
            </w:r>
          </w:p>
        </w:tc>
        <w:tc>
          <w:tcPr>
            <w:tcW w:w="0" w:type="auto"/>
          </w:tcPr>
          <w:p w14:paraId="1B5DEF88" w14:textId="77777777" w:rsidR="007C6B4A" w:rsidRDefault="007C6B4A"/>
        </w:tc>
        <w:tc>
          <w:tcPr>
            <w:tcW w:w="0" w:type="auto"/>
          </w:tcPr>
          <w:p w14:paraId="7DBAEFAC" w14:textId="77777777" w:rsidR="007C6B4A" w:rsidRDefault="007C6B4A"/>
        </w:tc>
      </w:tr>
      <w:tr w:rsidR="007C6B4A" w14:paraId="6D950C1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FF7C19" w14:textId="77777777" w:rsidR="007C6B4A" w:rsidRDefault="0091388F">
            <w:proofErr w:type="spellStart"/>
            <w:r>
              <w:t>gender_source_value</w:t>
            </w:r>
            <w:proofErr w:type="spellEnd"/>
          </w:p>
        </w:tc>
        <w:tc>
          <w:tcPr>
            <w:tcW w:w="0" w:type="auto"/>
          </w:tcPr>
          <w:p w14:paraId="5E48A7D7" w14:textId="77777777" w:rsidR="007C6B4A" w:rsidRDefault="0091388F">
            <w:r>
              <w:t>gender</w:t>
            </w:r>
          </w:p>
        </w:tc>
        <w:tc>
          <w:tcPr>
            <w:tcW w:w="0" w:type="auto"/>
          </w:tcPr>
          <w:p w14:paraId="245BDE5D" w14:textId="77777777" w:rsidR="007C6B4A" w:rsidRDefault="007C6B4A"/>
        </w:tc>
        <w:tc>
          <w:tcPr>
            <w:tcW w:w="0" w:type="auto"/>
          </w:tcPr>
          <w:p w14:paraId="736E67E7" w14:textId="77777777" w:rsidR="007C6B4A" w:rsidRDefault="007C6B4A"/>
        </w:tc>
      </w:tr>
      <w:tr w:rsidR="007C6B4A" w14:paraId="2F01C68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FEB6D7" w14:textId="77777777" w:rsidR="007C6B4A" w:rsidRDefault="0091388F">
            <w:proofErr w:type="spellStart"/>
            <w:r>
              <w:t>gender_source_concept_id</w:t>
            </w:r>
            <w:proofErr w:type="spellEnd"/>
          </w:p>
        </w:tc>
        <w:tc>
          <w:tcPr>
            <w:tcW w:w="0" w:type="auto"/>
          </w:tcPr>
          <w:p w14:paraId="0BB904CA" w14:textId="77777777" w:rsidR="007C6B4A" w:rsidRDefault="007C6B4A"/>
        </w:tc>
        <w:tc>
          <w:tcPr>
            <w:tcW w:w="0" w:type="auto"/>
          </w:tcPr>
          <w:p w14:paraId="53F97314" w14:textId="77777777" w:rsidR="007C6B4A" w:rsidRDefault="007C6B4A"/>
        </w:tc>
        <w:tc>
          <w:tcPr>
            <w:tcW w:w="0" w:type="auto"/>
          </w:tcPr>
          <w:p w14:paraId="23C09ADD" w14:textId="77777777" w:rsidR="007C6B4A" w:rsidRDefault="0091388F">
            <w:r>
              <w:t>0</w:t>
            </w:r>
          </w:p>
        </w:tc>
      </w:tr>
      <w:tr w:rsidR="007C6B4A" w14:paraId="129FE3D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22A3CB9" w14:textId="77777777" w:rsidR="007C6B4A" w:rsidRDefault="0091388F">
            <w:proofErr w:type="spellStart"/>
            <w:r>
              <w:t>race_source_value</w:t>
            </w:r>
            <w:proofErr w:type="spellEnd"/>
          </w:p>
        </w:tc>
        <w:tc>
          <w:tcPr>
            <w:tcW w:w="0" w:type="auto"/>
          </w:tcPr>
          <w:p w14:paraId="596885EF" w14:textId="77777777" w:rsidR="007C6B4A" w:rsidRDefault="0091388F">
            <w:r>
              <w:t>race</w:t>
            </w:r>
          </w:p>
        </w:tc>
        <w:tc>
          <w:tcPr>
            <w:tcW w:w="0" w:type="auto"/>
          </w:tcPr>
          <w:p w14:paraId="19E6FE10" w14:textId="77777777" w:rsidR="007C6B4A" w:rsidRDefault="007C6B4A"/>
        </w:tc>
        <w:tc>
          <w:tcPr>
            <w:tcW w:w="0" w:type="auto"/>
          </w:tcPr>
          <w:p w14:paraId="4DAD764A" w14:textId="77777777" w:rsidR="007C6B4A" w:rsidRDefault="007C6B4A"/>
        </w:tc>
      </w:tr>
      <w:tr w:rsidR="007C6B4A" w14:paraId="3281E5E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AF4FC69" w14:textId="77777777" w:rsidR="007C6B4A" w:rsidRDefault="0091388F">
            <w:proofErr w:type="spellStart"/>
            <w:r>
              <w:t>race_source_concept_id</w:t>
            </w:r>
            <w:proofErr w:type="spellEnd"/>
          </w:p>
        </w:tc>
        <w:tc>
          <w:tcPr>
            <w:tcW w:w="0" w:type="auto"/>
          </w:tcPr>
          <w:p w14:paraId="4384164B" w14:textId="77777777" w:rsidR="007C6B4A" w:rsidRDefault="007C6B4A"/>
        </w:tc>
        <w:tc>
          <w:tcPr>
            <w:tcW w:w="0" w:type="auto"/>
          </w:tcPr>
          <w:p w14:paraId="3D582665" w14:textId="77777777" w:rsidR="007C6B4A" w:rsidRDefault="007C6B4A"/>
        </w:tc>
        <w:tc>
          <w:tcPr>
            <w:tcW w:w="0" w:type="auto"/>
          </w:tcPr>
          <w:p w14:paraId="79C5C0C9" w14:textId="77777777" w:rsidR="007C6B4A" w:rsidRDefault="0091388F">
            <w:r>
              <w:t>0</w:t>
            </w:r>
          </w:p>
        </w:tc>
      </w:tr>
      <w:tr w:rsidR="007C6B4A" w14:paraId="5CD0BB7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5D33DF" w14:textId="77777777" w:rsidR="007C6B4A" w:rsidRDefault="0091388F">
            <w:proofErr w:type="spellStart"/>
            <w:r>
              <w:t>ethnicity_source_value</w:t>
            </w:r>
            <w:proofErr w:type="spellEnd"/>
          </w:p>
        </w:tc>
        <w:tc>
          <w:tcPr>
            <w:tcW w:w="0" w:type="auto"/>
          </w:tcPr>
          <w:p w14:paraId="5E9BB5E5" w14:textId="77777777" w:rsidR="007C6B4A" w:rsidRDefault="0091388F">
            <w:r>
              <w:t>ethnicity</w:t>
            </w:r>
          </w:p>
        </w:tc>
        <w:tc>
          <w:tcPr>
            <w:tcW w:w="0" w:type="auto"/>
          </w:tcPr>
          <w:p w14:paraId="169E01C3" w14:textId="77777777" w:rsidR="007C6B4A" w:rsidRDefault="007C6B4A"/>
        </w:tc>
        <w:tc>
          <w:tcPr>
            <w:tcW w:w="0" w:type="auto"/>
          </w:tcPr>
          <w:p w14:paraId="46B65B13" w14:textId="77777777" w:rsidR="007C6B4A" w:rsidRDefault="007C6B4A"/>
        </w:tc>
      </w:tr>
      <w:tr w:rsidR="007C6B4A" w14:paraId="447CE5C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EB3F28F" w14:textId="77777777" w:rsidR="007C6B4A" w:rsidRDefault="0091388F">
            <w:proofErr w:type="spellStart"/>
            <w:r>
              <w:lastRenderedPageBreak/>
              <w:t>ethnicity_source_concept_id</w:t>
            </w:r>
            <w:proofErr w:type="spellEnd"/>
          </w:p>
        </w:tc>
        <w:tc>
          <w:tcPr>
            <w:tcW w:w="0" w:type="auto"/>
          </w:tcPr>
          <w:p w14:paraId="686D323C" w14:textId="77777777" w:rsidR="007C6B4A" w:rsidRDefault="007C6B4A"/>
        </w:tc>
        <w:tc>
          <w:tcPr>
            <w:tcW w:w="0" w:type="auto"/>
          </w:tcPr>
          <w:p w14:paraId="402D2347" w14:textId="77777777" w:rsidR="007C6B4A" w:rsidRDefault="007C6B4A"/>
        </w:tc>
        <w:tc>
          <w:tcPr>
            <w:tcW w:w="0" w:type="auto"/>
          </w:tcPr>
          <w:p w14:paraId="1EAF41D2" w14:textId="77777777" w:rsidR="007C6B4A" w:rsidRDefault="0091388F">
            <w:r>
              <w:t>0</w:t>
            </w:r>
          </w:p>
        </w:tc>
      </w:tr>
    </w:tbl>
    <w:p w14:paraId="068746D4" w14:textId="77777777" w:rsidR="007C6B4A" w:rsidRDefault="0091388F" w:rsidP="00091867">
      <w:pPr>
        <w:pStyle w:val="Heading1"/>
      </w:pPr>
      <w:r>
        <w:br w:type="page"/>
      </w:r>
      <w:r>
        <w:lastRenderedPageBreak/>
        <w:t xml:space="preserve">Table name: </w:t>
      </w:r>
      <w:proofErr w:type="spellStart"/>
      <w:r>
        <w:t>procedure_occurrence</w:t>
      </w:r>
      <w:proofErr w:type="spellEnd"/>
    </w:p>
    <w:p w14:paraId="0EB4F674" w14:textId="77777777" w:rsidR="007C6B4A" w:rsidRDefault="0091388F">
      <w:r>
        <w:rPr>
          <w:sz w:val="28"/>
        </w:rPr>
        <w:t>Reading from procedures.csv</w:t>
      </w:r>
    </w:p>
    <w:p w14:paraId="4F5F85E6" w14:textId="77777777" w:rsidR="007C6B4A" w:rsidRDefault="0091388F">
      <w:r>
        <w:rPr>
          <w:noProof/>
        </w:rPr>
        <w:drawing>
          <wp:inline distT="0" distB="0" distL="0" distR="0" wp14:anchorId="670B92A8" wp14:editId="420628C6">
            <wp:extent cx="5715000" cy="3171825"/>
            <wp:effectExtent l="0" t="0" r="0" b="0"/>
            <wp:docPr id="12" name="Picture 1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57"/>
        <w:gridCol w:w="984"/>
        <w:gridCol w:w="4010"/>
        <w:gridCol w:w="1619"/>
      </w:tblGrid>
      <w:tr w:rsidR="007C6B4A" w14:paraId="267DCB7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1EA0A684" w14:textId="77777777" w:rsidR="007C6B4A" w:rsidRDefault="0091388F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1420E741" w14:textId="77777777" w:rsidR="007C6B4A" w:rsidRDefault="0091388F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4D545F29" w14:textId="77777777" w:rsidR="007C6B4A" w:rsidRDefault="0091388F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38D38ABA" w14:textId="77777777" w:rsidR="007C6B4A" w:rsidRDefault="0091388F">
            <w:r>
              <w:t>Comment</w:t>
            </w:r>
          </w:p>
        </w:tc>
      </w:tr>
      <w:tr w:rsidR="007C6B4A" w14:paraId="7A4C661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F2D85D" w14:textId="77777777" w:rsidR="007C6B4A" w:rsidRDefault="0091388F">
            <w:proofErr w:type="spellStart"/>
            <w:r>
              <w:t>procedure_occurrence_id</w:t>
            </w:r>
            <w:proofErr w:type="spellEnd"/>
          </w:p>
        </w:tc>
        <w:tc>
          <w:tcPr>
            <w:tcW w:w="0" w:type="auto"/>
          </w:tcPr>
          <w:p w14:paraId="79633C9A" w14:textId="77777777" w:rsidR="007C6B4A" w:rsidRDefault="007C6B4A"/>
        </w:tc>
        <w:tc>
          <w:tcPr>
            <w:tcW w:w="0" w:type="auto"/>
          </w:tcPr>
          <w:p w14:paraId="6F18D176" w14:textId="77777777" w:rsidR="007C6B4A" w:rsidRDefault="007C6B4A"/>
        </w:tc>
        <w:tc>
          <w:tcPr>
            <w:tcW w:w="0" w:type="auto"/>
          </w:tcPr>
          <w:p w14:paraId="26287CE7" w14:textId="77777777" w:rsidR="007C6B4A" w:rsidRDefault="0091388F">
            <w:r>
              <w:t>AUTOGENERATE</w:t>
            </w:r>
          </w:p>
        </w:tc>
      </w:tr>
      <w:tr w:rsidR="007C6B4A" w14:paraId="7D4BF7C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FF52E5C" w14:textId="77777777" w:rsidR="007C6B4A" w:rsidRDefault="0091388F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5C006DA4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177B0DD6" w14:textId="77777777" w:rsidR="007C6B4A" w:rsidRDefault="0091388F">
            <w:r>
              <w:t xml:space="preserve">Map by mapping </w:t>
            </w:r>
            <w:proofErr w:type="spellStart"/>
            <w:proofErr w:type="gramStart"/>
            <w:r>
              <w:t>person.person</w:t>
            </w:r>
            <w:proofErr w:type="gramEnd"/>
            <w:r>
              <w:t>_source_value</w:t>
            </w:r>
            <w:proofErr w:type="spellEnd"/>
            <w:r>
              <w:t xml:space="preserve"> to patient.</w:t>
            </w:r>
          </w:p>
          <w:p w14:paraId="66CE9BBD" w14:textId="77777777" w:rsidR="007C6B4A" w:rsidRDefault="0091388F">
            <w:r>
              <w:t xml:space="preserve">Find </w:t>
            </w:r>
            <w:proofErr w:type="spellStart"/>
            <w:proofErr w:type="gramStart"/>
            <w:r>
              <w:t>person.person</w:t>
            </w:r>
            <w:proofErr w:type="gramEnd"/>
            <w:r>
              <w:t>_id</w:t>
            </w:r>
            <w:proofErr w:type="spellEnd"/>
            <w:r>
              <w:t xml:space="preserve"> by mapping </w:t>
            </w:r>
            <w:proofErr w:type="spellStart"/>
            <w:r>
              <w:t>encouters.patient</w:t>
            </w:r>
            <w:proofErr w:type="spellEnd"/>
            <w:r>
              <w:t xml:space="preserve"> to </w:t>
            </w:r>
            <w:proofErr w:type="spellStart"/>
            <w:r>
              <w:t>person.person_source_value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1F398910" w14:textId="77777777" w:rsidR="007C6B4A" w:rsidRDefault="007C6B4A"/>
        </w:tc>
      </w:tr>
      <w:tr w:rsidR="007C6B4A" w14:paraId="155FD4E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6CE295" w14:textId="77777777" w:rsidR="007C6B4A" w:rsidRDefault="0091388F">
            <w:proofErr w:type="spellStart"/>
            <w:r>
              <w:t>procedure_concept_id</w:t>
            </w:r>
            <w:proofErr w:type="spellEnd"/>
          </w:p>
        </w:tc>
        <w:tc>
          <w:tcPr>
            <w:tcW w:w="0" w:type="auto"/>
          </w:tcPr>
          <w:p w14:paraId="7A3D59F3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1EB0A7BB" w14:textId="77777777" w:rsidR="007C6B4A" w:rsidRDefault="0091388F">
            <w:r>
              <w:t xml:space="preserve">Use code to lookup </w:t>
            </w:r>
            <w:proofErr w:type="spellStart"/>
            <w:r>
              <w:t>target_concept_id</w:t>
            </w:r>
            <w:proofErr w:type="spellEnd"/>
            <w:r>
              <w:t xml:space="preserve"> in CTE_TARGET_VOCAB_MAP:</w:t>
            </w:r>
          </w:p>
          <w:p w14:paraId="7A1F6C80" w14:textId="77777777" w:rsidR="007C6B4A" w:rsidRDefault="007C6B4A"/>
          <w:p w14:paraId="229253DA" w14:textId="77777777" w:rsidR="007C6B4A" w:rsidRDefault="0091388F">
            <w:r>
              <w:t xml:space="preserve">select </w:t>
            </w:r>
            <w:proofErr w:type="spellStart"/>
            <w:proofErr w:type="gramStart"/>
            <w:r>
              <w:t>ctvm.target</w:t>
            </w:r>
            <w:proofErr w:type="gramEnd"/>
            <w:r>
              <w:t>_concept_id</w:t>
            </w:r>
            <w:proofErr w:type="spellEnd"/>
          </w:p>
          <w:p w14:paraId="62A794A8" w14:textId="77777777" w:rsidR="007C6B4A" w:rsidRDefault="0091388F">
            <w:r>
              <w:t xml:space="preserve">  from procedures </w:t>
            </w:r>
            <w:proofErr w:type="spellStart"/>
            <w:r>
              <w:t>pr</w:t>
            </w:r>
            <w:proofErr w:type="spellEnd"/>
          </w:p>
          <w:p w14:paraId="51FECF4A" w14:textId="77777777" w:rsidR="007C6B4A" w:rsidRDefault="0091388F">
            <w:r>
              <w:t xml:space="preserve">   join </w:t>
            </w:r>
            <w:proofErr w:type="spellStart"/>
            <w:r>
              <w:t>cte_target_vocab_map</w:t>
            </w:r>
            <w:proofErr w:type="spellEnd"/>
            <w:r>
              <w:t xml:space="preserve"> </w:t>
            </w:r>
            <w:proofErr w:type="spellStart"/>
            <w:r>
              <w:t>ctvm</w:t>
            </w:r>
            <w:proofErr w:type="spellEnd"/>
          </w:p>
          <w:p w14:paraId="3763370E" w14:textId="77777777" w:rsidR="007C6B4A" w:rsidRDefault="0091388F">
            <w:r>
              <w:t xml:space="preserve">     on </w:t>
            </w:r>
            <w:proofErr w:type="spellStart"/>
            <w:proofErr w:type="gramStart"/>
            <w:r>
              <w:t>ctvm.source</w:t>
            </w:r>
            <w:proofErr w:type="gramEnd"/>
            <w:r>
              <w:t>_code</w:t>
            </w:r>
            <w:proofErr w:type="spellEnd"/>
            <w:r>
              <w:t xml:space="preserve">              = </w:t>
            </w:r>
            <w:proofErr w:type="spellStart"/>
            <w:r>
              <w:t>pr.code</w:t>
            </w:r>
            <w:proofErr w:type="spellEnd"/>
          </w:p>
          <w:p w14:paraId="7443E083" w14:textId="77777777" w:rsidR="007C6B4A" w:rsidRDefault="0091388F"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_domain_id</w:t>
            </w:r>
            <w:proofErr w:type="spellEnd"/>
            <w:r>
              <w:t xml:space="preserve">       = </w:t>
            </w:r>
            <w:r>
              <w:lastRenderedPageBreak/>
              <w:t>'Procedure'</w:t>
            </w:r>
          </w:p>
          <w:p w14:paraId="6B08E5EB" w14:textId="77777777" w:rsidR="007C6B4A" w:rsidRDefault="0091388F">
            <w:r>
              <w:t xml:space="preserve">   and </w:t>
            </w:r>
            <w:proofErr w:type="spellStart"/>
            <w:proofErr w:type="gramStart"/>
            <w:r>
              <w:t>ctvm.target</w:t>
            </w:r>
            <w:proofErr w:type="gramEnd"/>
            <w:r>
              <w:t>_vocabulary_id</w:t>
            </w:r>
            <w:proofErr w:type="spellEnd"/>
            <w:r>
              <w:t xml:space="preserve"> = 'SNOMED'</w:t>
            </w:r>
          </w:p>
        </w:tc>
        <w:tc>
          <w:tcPr>
            <w:tcW w:w="0" w:type="auto"/>
          </w:tcPr>
          <w:p w14:paraId="4F694A9A" w14:textId="77777777" w:rsidR="007C6B4A" w:rsidRDefault="007C6B4A"/>
        </w:tc>
      </w:tr>
      <w:tr w:rsidR="007C6B4A" w14:paraId="026EB3B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8769AE6" w14:textId="77777777" w:rsidR="007C6B4A" w:rsidRDefault="0091388F">
            <w:proofErr w:type="spellStart"/>
            <w:r>
              <w:t>procedure_date</w:t>
            </w:r>
            <w:proofErr w:type="spellEnd"/>
          </w:p>
        </w:tc>
        <w:tc>
          <w:tcPr>
            <w:tcW w:w="0" w:type="auto"/>
          </w:tcPr>
          <w:p w14:paraId="19213742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2A51A051" w14:textId="77777777" w:rsidR="007C6B4A" w:rsidRDefault="007C6B4A"/>
        </w:tc>
        <w:tc>
          <w:tcPr>
            <w:tcW w:w="0" w:type="auto"/>
          </w:tcPr>
          <w:p w14:paraId="188005E4" w14:textId="77777777" w:rsidR="007C6B4A" w:rsidRDefault="007C6B4A"/>
        </w:tc>
      </w:tr>
      <w:tr w:rsidR="007C6B4A" w14:paraId="37DE5A0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BF1AD60" w14:textId="77777777" w:rsidR="007C6B4A" w:rsidRDefault="0091388F">
            <w:proofErr w:type="spellStart"/>
            <w:r>
              <w:t>procedure_datetime</w:t>
            </w:r>
            <w:proofErr w:type="spellEnd"/>
          </w:p>
        </w:tc>
        <w:tc>
          <w:tcPr>
            <w:tcW w:w="0" w:type="auto"/>
          </w:tcPr>
          <w:p w14:paraId="31952EAB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432C2B2A" w14:textId="77777777" w:rsidR="007C6B4A" w:rsidRDefault="007C6B4A"/>
        </w:tc>
        <w:tc>
          <w:tcPr>
            <w:tcW w:w="0" w:type="auto"/>
          </w:tcPr>
          <w:p w14:paraId="1080CA52" w14:textId="77777777" w:rsidR="007C6B4A" w:rsidRDefault="007C6B4A"/>
        </w:tc>
      </w:tr>
      <w:tr w:rsidR="007C6B4A" w14:paraId="1C71CB9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304E6D" w14:textId="77777777" w:rsidR="007C6B4A" w:rsidRDefault="0091388F">
            <w:proofErr w:type="spellStart"/>
            <w:r>
              <w:t>procedure_type_concept_id</w:t>
            </w:r>
            <w:proofErr w:type="spellEnd"/>
          </w:p>
        </w:tc>
        <w:tc>
          <w:tcPr>
            <w:tcW w:w="0" w:type="auto"/>
          </w:tcPr>
          <w:p w14:paraId="203D98EC" w14:textId="77777777" w:rsidR="007C6B4A" w:rsidRDefault="007C6B4A"/>
        </w:tc>
        <w:tc>
          <w:tcPr>
            <w:tcW w:w="0" w:type="auto"/>
          </w:tcPr>
          <w:p w14:paraId="762049BB" w14:textId="77777777" w:rsidR="007C6B4A" w:rsidRDefault="007C6B4A"/>
        </w:tc>
        <w:tc>
          <w:tcPr>
            <w:tcW w:w="0" w:type="auto"/>
          </w:tcPr>
          <w:p w14:paraId="4FB98D62" w14:textId="77777777" w:rsidR="007C6B4A" w:rsidRDefault="0091388F">
            <w:proofErr w:type="spellStart"/>
            <w:r>
              <w:t>concept_id</w:t>
            </w:r>
            <w:proofErr w:type="spellEnd"/>
            <w:r>
              <w:t>: 38000275</w:t>
            </w:r>
          </w:p>
        </w:tc>
      </w:tr>
      <w:tr w:rsidR="007C6B4A" w14:paraId="180795F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9BEAF2" w14:textId="77777777" w:rsidR="007C6B4A" w:rsidRDefault="0091388F">
            <w:proofErr w:type="spellStart"/>
            <w:r>
              <w:t>modifier_concept_id</w:t>
            </w:r>
            <w:proofErr w:type="spellEnd"/>
          </w:p>
        </w:tc>
        <w:tc>
          <w:tcPr>
            <w:tcW w:w="0" w:type="auto"/>
          </w:tcPr>
          <w:p w14:paraId="7C911B41" w14:textId="77777777" w:rsidR="007C6B4A" w:rsidRDefault="007C6B4A"/>
        </w:tc>
        <w:tc>
          <w:tcPr>
            <w:tcW w:w="0" w:type="auto"/>
          </w:tcPr>
          <w:p w14:paraId="65CF888B" w14:textId="77777777" w:rsidR="007C6B4A" w:rsidRDefault="007C6B4A"/>
        </w:tc>
        <w:tc>
          <w:tcPr>
            <w:tcW w:w="0" w:type="auto"/>
          </w:tcPr>
          <w:p w14:paraId="65B6271E" w14:textId="77777777" w:rsidR="007C6B4A" w:rsidRDefault="0091388F">
            <w:r>
              <w:t>0</w:t>
            </w:r>
          </w:p>
        </w:tc>
      </w:tr>
      <w:tr w:rsidR="007C6B4A" w14:paraId="6197393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6103BE7" w14:textId="77777777" w:rsidR="007C6B4A" w:rsidRDefault="0091388F">
            <w:r>
              <w:t>quantity</w:t>
            </w:r>
          </w:p>
        </w:tc>
        <w:tc>
          <w:tcPr>
            <w:tcW w:w="0" w:type="auto"/>
          </w:tcPr>
          <w:p w14:paraId="67D708B3" w14:textId="77777777" w:rsidR="007C6B4A" w:rsidRDefault="007C6B4A"/>
        </w:tc>
        <w:tc>
          <w:tcPr>
            <w:tcW w:w="0" w:type="auto"/>
          </w:tcPr>
          <w:p w14:paraId="3F759790" w14:textId="77777777" w:rsidR="007C6B4A" w:rsidRDefault="007C6B4A"/>
        </w:tc>
        <w:tc>
          <w:tcPr>
            <w:tcW w:w="0" w:type="auto"/>
          </w:tcPr>
          <w:p w14:paraId="1D4455AB" w14:textId="77777777" w:rsidR="007C6B4A" w:rsidRDefault="0091388F">
            <w:r>
              <w:t>NULL</w:t>
            </w:r>
          </w:p>
        </w:tc>
      </w:tr>
      <w:tr w:rsidR="007C6B4A" w14:paraId="647372F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17BDB3D" w14:textId="77777777" w:rsidR="007C6B4A" w:rsidRDefault="0091388F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0796733A" w14:textId="77777777" w:rsidR="007C6B4A" w:rsidRDefault="007C6B4A"/>
        </w:tc>
        <w:tc>
          <w:tcPr>
            <w:tcW w:w="0" w:type="auto"/>
          </w:tcPr>
          <w:p w14:paraId="31CF372A" w14:textId="77777777" w:rsidR="007C6B4A" w:rsidRDefault="007C6B4A"/>
        </w:tc>
        <w:tc>
          <w:tcPr>
            <w:tcW w:w="0" w:type="auto"/>
          </w:tcPr>
          <w:p w14:paraId="758402FC" w14:textId="77777777" w:rsidR="007C6B4A" w:rsidRDefault="0091388F">
            <w:r>
              <w:t>NULL</w:t>
            </w:r>
          </w:p>
        </w:tc>
      </w:tr>
      <w:tr w:rsidR="007C6B4A" w14:paraId="531E4A5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0F8305" w14:textId="77777777" w:rsidR="007C6B4A" w:rsidRDefault="0091388F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3A221D40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49C8F033" w14:textId="77777777" w:rsidR="007C6B4A" w:rsidRDefault="0091388F">
            <w:r>
              <w:t xml:space="preserve">Lookup </w:t>
            </w:r>
            <w:proofErr w:type="spellStart"/>
            <w:r>
              <w:t>visit_occurrence_id</w:t>
            </w:r>
            <w:proofErr w:type="spellEnd"/>
            <w:r>
              <w:t xml:space="preserve"> using encounter, joining to temp table defined in </w:t>
            </w:r>
            <w:proofErr w:type="spellStart"/>
            <w:r>
              <w:t>AllVisitTable.sql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CB3A719" w14:textId="77777777" w:rsidR="007C6B4A" w:rsidRDefault="007C6B4A"/>
        </w:tc>
      </w:tr>
      <w:tr w:rsidR="007C6B4A" w14:paraId="7304A07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C17BB49" w14:textId="77777777" w:rsidR="007C6B4A" w:rsidRDefault="0091388F">
            <w:proofErr w:type="spellStart"/>
            <w:r>
              <w:t>visit_detail_id</w:t>
            </w:r>
            <w:proofErr w:type="spellEnd"/>
          </w:p>
        </w:tc>
        <w:tc>
          <w:tcPr>
            <w:tcW w:w="0" w:type="auto"/>
          </w:tcPr>
          <w:p w14:paraId="4578AFC5" w14:textId="77777777" w:rsidR="007C6B4A" w:rsidRDefault="007C6B4A"/>
        </w:tc>
        <w:tc>
          <w:tcPr>
            <w:tcW w:w="0" w:type="auto"/>
          </w:tcPr>
          <w:p w14:paraId="41FBE0A6" w14:textId="77777777" w:rsidR="007C6B4A" w:rsidRDefault="007C6B4A"/>
        </w:tc>
        <w:tc>
          <w:tcPr>
            <w:tcW w:w="0" w:type="auto"/>
          </w:tcPr>
          <w:p w14:paraId="76E6101A" w14:textId="77777777" w:rsidR="007C6B4A" w:rsidRDefault="0091388F">
            <w:r>
              <w:t>0</w:t>
            </w:r>
          </w:p>
        </w:tc>
      </w:tr>
      <w:tr w:rsidR="007C6B4A" w14:paraId="6538211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38BF794" w14:textId="77777777" w:rsidR="007C6B4A" w:rsidRDefault="0091388F">
            <w:proofErr w:type="spellStart"/>
            <w:r>
              <w:t>procedure_source_value</w:t>
            </w:r>
            <w:proofErr w:type="spellEnd"/>
          </w:p>
        </w:tc>
        <w:tc>
          <w:tcPr>
            <w:tcW w:w="0" w:type="auto"/>
          </w:tcPr>
          <w:p w14:paraId="7BA5AB39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1DA6AE55" w14:textId="77777777" w:rsidR="007C6B4A" w:rsidRDefault="007C6B4A"/>
        </w:tc>
        <w:tc>
          <w:tcPr>
            <w:tcW w:w="0" w:type="auto"/>
          </w:tcPr>
          <w:p w14:paraId="1E7AB9D7" w14:textId="77777777" w:rsidR="007C6B4A" w:rsidRDefault="007C6B4A"/>
        </w:tc>
      </w:tr>
      <w:tr w:rsidR="007C6B4A" w14:paraId="23B2050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55AE4E5" w14:textId="77777777" w:rsidR="007C6B4A" w:rsidRDefault="0091388F">
            <w:proofErr w:type="spellStart"/>
            <w:r>
              <w:t>procedure_source_concept_id</w:t>
            </w:r>
            <w:proofErr w:type="spellEnd"/>
          </w:p>
        </w:tc>
        <w:tc>
          <w:tcPr>
            <w:tcW w:w="0" w:type="auto"/>
          </w:tcPr>
          <w:p w14:paraId="7B0C0818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179F77EF" w14:textId="77777777" w:rsidR="007C6B4A" w:rsidRDefault="0091388F">
            <w:r>
              <w:t xml:space="preserve">Use code to lookup </w:t>
            </w:r>
            <w:proofErr w:type="spellStart"/>
            <w:r>
              <w:t>source_concept_id</w:t>
            </w:r>
            <w:proofErr w:type="spellEnd"/>
            <w:r>
              <w:t xml:space="preserve"> in CTE_SOURCE_VOCAB_MAP:</w:t>
            </w:r>
          </w:p>
          <w:p w14:paraId="5BC8BF00" w14:textId="77777777" w:rsidR="007C6B4A" w:rsidRDefault="007C6B4A"/>
          <w:p w14:paraId="3F543F2A" w14:textId="77777777" w:rsidR="007C6B4A" w:rsidRDefault="0091388F">
            <w:r>
              <w:t xml:space="preserve"> select </w:t>
            </w:r>
            <w:proofErr w:type="spellStart"/>
            <w:proofErr w:type="gramStart"/>
            <w:r>
              <w:t>csvm.source</w:t>
            </w:r>
            <w:proofErr w:type="gramEnd"/>
            <w:r>
              <w:t>_concept_id</w:t>
            </w:r>
            <w:proofErr w:type="spellEnd"/>
          </w:p>
          <w:p w14:paraId="1E07F1C5" w14:textId="77777777" w:rsidR="007C6B4A" w:rsidRDefault="0091388F">
            <w:r>
              <w:t xml:space="preserve">   from </w:t>
            </w:r>
            <w:proofErr w:type="spellStart"/>
            <w:r>
              <w:t>cte_source_vocab_map</w:t>
            </w:r>
            <w:proofErr w:type="spellEnd"/>
            <w:r>
              <w:t xml:space="preserve"> </w:t>
            </w:r>
            <w:proofErr w:type="spellStart"/>
            <w:r>
              <w:t>csvm</w:t>
            </w:r>
            <w:proofErr w:type="spellEnd"/>
          </w:p>
          <w:p w14:paraId="31D2DF4B" w14:textId="77777777" w:rsidR="007C6B4A" w:rsidRDefault="0091388F">
            <w:r>
              <w:t xml:space="preserve">    join procedures </w:t>
            </w:r>
            <w:proofErr w:type="spellStart"/>
            <w:r>
              <w:t>pr</w:t>
            </w:r>
            <w:proofErr w:type="spellEnd"/>
          </w:p>
          <w:p w14:paraId="01CD1A17" w14:textId="77777777" w:rsidR="007C6B4A" w:rsidRDefault="0091388F">
            <w:r>
              <w:t xml:space="preserve">      on </w:t>
            </w:r>
            <w:proofErr w:type="spellStart"/>
            <w:proofErr w:type="gramStart"/>
            <w:r>
              <w:t>csvm.source</w:t>
            </w:r>
            <w:proofErr w:type="gramEnd"/>
            <w:r>
              <w:t>_code</w:t>
            </w:r>
            <w:proofErr w:type="spellEnd"/>
            <w:r>
              <w:t xml:space="preserve">                 = </w:t>
            </w:r>
            <w:proofErr w:type="spellStart"/>
            <w:r>
              <w:t>pr.code</w:t>
            </w:r>
            <w:proofErr w:type="spellEnd"/>
          </w:p>
          <w:p w14:paraId="346E8FAA" w14:textId="77777777" w:rsidR="007C6B4A" w:rsidRDefault="0091388F">
            <w:r>
              <w:t xml:space="preserve">    and </w:t>
            </w:r>
            <w:proofErr w:type="spellStart"/>
            <w:proofErr w:type="gramStart"/>
            <w:r>
              <w:t>csvm.source</w:t>
            </w:r>
            <w:proofErr w:type="gramEnd"/>
            <w:r>
              <w:t>_vocabulary_id</w:t>
            </w:r>
            <w:proofErr w:type="spellEnd"/>
            <w:r>
              <w:t xml:space="preserve">  = 'SNOMED'</w:t>
            </w:r>
          </w:p>
        </w:tc>
        <w:tc>
          <w:tcPr>
            <w:tcW w:w="0" w:type="auto"/>
          </w:tcPr>
          <w:p w14:paraId="108A4627" w14:textId="77777777" w:rsidR="007C6B4A" w:rsidRDefault="007C6B4A"/>
        </w:tc>
      </w:tr>
      <w:tr w:rsidR="007C6B4A" w14:paraId="1A99626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77ECF4" w14:textId="77777777" w:rsidR="007C6B4A" w:rsidRDefault="0091388F">
            <w:proofErr w:type="spellStart"/>
            <w:r>
              <w:t>modifier_source_value</w:t>
            </w:r>
            <w:proofErr w:type="spellEnd"/>
          </w:p>
        </w:tc>
        <w:tc>
          <w:tcPr>
            <w:tcW w:w="0" w:type="auto"/>
          </w:tcPr>
          <w:p w14:paraId="36CA3FCE" w14:textId="77777777" w:rsidR="007C6B4A" w:rsidRDefault="007C6B4A"/>
        </w:tc>
        <w:tc>
          <w:tcPr>
            <w:tcW w:w="0" w:type="auto"/>
          </w:tcPr>
          <w:p w14:paraId="07FEA2B9" w14:textId="77777777" w:rsidR="007C6B4A" w:rsidRDefault="007C6B4A"/>
        </w:tc>
        <w:tc>
          <w:tcPr>
            <w:tcW w:w="0" w:type="auto"/>
          </w:tcPr>
          <w:p w14:paraId="4EB5415D" w14:textId="77777777" w:rsidR="007C6B4A" w:rsidRDefault="0091388F">
            <w:r>
              <w:t>NULL</w:t>
            </w:r>
          </w:p>
        </w:tc>
      </w:tr>
    </w:tbl>
    <w:p w14:paraId="0961E10B" w14:textId="77777777" w:rsidR="007C6B4A" w:rsidRDefault="0091388F" w:rsidP="002F564C">
      <w:r>
        <w:br w:type="page"/>
      </w:r>
      <w:r>
        <w:lastRenderedPageBreak/>
        <w:t>Table name: specimen</w:t>
      </w:r>
    </w:p>
    <w:p w14:paraId="0B0316A0" w14:textId="77777777" w:rsidR="007C6B4A" w:rsidRDefault="0091388F" w:rsidP="00091867">
      <w:r>
        <w:br w:type="page"/>
      </w:r>
      <w:r>
        <w:lastRenderedPageBreak/>
        <w:t xml:space="preserve">Table name: </w:t>
      </w:r>
      <w:proofErr w:type="spellStart"/>
      <w:r>
        <w:t>visit_detail</w:t>
      </w:r>
      <w:proofErr w:type="spellEnd"/>
    </w:p>
    <w:p w14:paraId="1087B160" w14:textId="77777777" w:rsidR="007C6B4A" w:rsidRDefault="0091388F" w:rsidP="00091867">
      <w:pPr>
        <w:pStyle w:val="Heading1"/>
      </w:pPr>
      <w:r>
        <w:br w:type="page"/>
      </w:r>
      <w:r>
        <w:lastRenderedPageBreak/>
        <w:t xml:space="preserve">Table name: </w:t>
      </w:r>
      <w:proofErr w:type="spellStart"/>
      <w:r>
        <w:t>visit_occurrence</w:t>
      </w:r>
      <w:proofErr w:type="spellEnd"/>
    </w:p>
    <w:p w14:paraId="40AC5AA9" w14:textId="77777777" w:rsidR="007C6B4A" w:rsidRDefault="0091388F">
      <w:commentRangeStart w:id="576"/>
      <w:r>
        <w:rPr>
          <w:sz w:val="28"/>
        </w:rPr>
        <w:t>Reading from encounters.csv</w:t>
      </w:r>
      <w:commentRangeEnd w:id="576"/>
      <w:r w:rsidR="00DB22C2">
        <w:rPr>
          <w:rStyle w:val="CommentReference"/>
        </w:rPr>
        <w:commentReference w:id="576"/>
      </w:r>
    </w:p>
    <w:p w14:paraId="2F1ED45F" w14:textId="77777777" w:rsidR="007C6B4A" w:rsidRDefault="0091388F">
      <w:r>
        <w:t>Use logic found here:</w:t>
      </w:r>
    </w:p>
    <w:p w14:paraId="4CC60538" w14:textId="77777777" w:rsidR="007C6B4A" w:rsidRDefault="0091388F">
      <w:r>
        <w:t>https://github.com/OHDSI/ETL-Synthea/blob/master/ETL/SQL/AllVisitTable.sql</w:t>
      </w:r>
    </w:p>
    <w:p w14:paraId="63C324D6" w14:textId="77777777" w:rsidR="007C6B4A" w:rsidRDefault="007C6B4A"/>
    <w:p w14:paraId="50690A5F" w14:textId="77777777" w:rsidR="007C6B4A" w:rsidRDefault="007C6B4A"/>
    <w:p w14:paraId="68BFB62D" w14:textId="77777777" w:rsidR="007C6B4A" w:rsidRDefault="0091388F">
      <w:r>
        <w:t>PART 1 - Generate visits by:</w:t>
      </w:r>
    </w:p>
    <w:p w14:paraId="1DBCCA1F" w14:textId="77777777" w:rsidR="007C6B4A" w:rsidRDefault="0091388F">
      <w:r>
        <w:t xml:space="preserve">-For </w:t>
      </w:r>
      <w:del w:id="577" w:author="Blacketer, Clair" w:date="2019-01-15T11:12:00Z">
        <w:r w:rsidDel="0059714F">
          <w:delText>claim type</w:delText>
        </w:r>
      </w:del>
      <w:proofErr w:type="spellStart"/>
      <w:ins w:id="578" w:author="Blacketer, Clair" w:date="2019-01-15T11:12:00Z">
        <w:r w:rsidR="0059714F">
          <w:t>encounterclass</w:t>
        </w:r>
      </w:ins>
      <w:proofErr w:type="spellEnd"/>
      <w:r>
        <w:t xml:space="preserve"> = ‘Inpatient’ (IP):</w:t>
      </w:r>
    </w:p>
    <w:p w14:paraId="6EA2BEB5" w14:textId="77777777" w:rsidR="007C6B4A" w:rsidRDefault="0091388F">
      <w:r>
        <w:t>---Sort data in ascending order by PERSON_ID, VISIT_START_DATE, VISIT_END_DATE.</w:t>
      </w:r>
    </w:p>
    <w:p w14:paraId="747B0F7A" w14:textId="77777777" w:rsidR="007C6B4A" w:rsidRDefault="0091388F">
      <w:r>
        <w:t xml:space="preserve">---Then by PERSON_ID, collapse lines of claim </w:t>
      </w:r>
      <w:proofErr w:type="gramStart"/>
      <w:r>
        <w:t>as long as</w:t>
      </w:r>
      <w:proofErr w:type="gramEnd"/>
      <w:r>
        <w:t xml:space="preserve"> the time between the VISIT_END_DATE of one line and the VISIT_START_DATE of the next is &lt;=1.</w:t>
      </w:r>
    </w:p>
    <w:p w14:paraId="300DA08D" w14:textId="77777777" w:rsidR="007C6B4A" w:rsidRDefault="0091388F">
      <w:r>
        <w:t xml:space="preserve">---Then each consolidated inpatient claim is considered as one inpatient visit, set </w:t>
      </w:r>
    </w:p>
    <w:p w14:paraId="15D503FD" w14:textId="77777777" w:rsidR="007C6B4A" w:rsidRDefault="0091388F">
      <w:r>
        <w:t>------MIN(VISIT_START_DATE) as VISIT_START_DATE</w:t>
      </w:r>
    </w:p>
    <w:p w14:paraId="2806AE52" w14:textId="77777777" w:rsidR="007C6B4A" w:rsidRDefault="0091388F">
      <w:r>
        <w:t>------MAX(VISIT_END_DATE) as VISIT_END_DATE</w:t>
      </w:r>
    </w:p>
    <w:p w14:paraId="235A361D" w14:textId="77777777" w:rsidR="007C6B4A" w:rsidRDefault="0091388F">
      <w:r>
        <w:t>------‘IP’ as PLACE_OF_SERVICE_SOURCE_VALUE</w:t>
      </w:r>
    </w:p>
    <w:p w14:paraId="56DAC476" w14:textId="77777777" w:rsidR="007C6B4A" w:rsidRDefault="0091388F">
      <w:r>
        <w:t>---See if any ‘outpatient’ (OP)</w:t>
      </w:r>
      <w:ins w:id="579" w:author="Blacketer, Clair" w:date="2019-01-15T11:19:00Z">
        <w:r w:rsidR="0059714F">
          <w:t>, ‘ambulatory’ (</w:t>
        </w:r>
      </w:ins>
      <w:ins w:id="580" w:author="Blacketer, Clair" w:date="2019-01-15T11:20:00Z">
        <w:r w:rsidR="0059714F">
          <w:t xml:space="preserve">OP), ‘wellness’ (OP), </w:t>
        </w:r>
      </w:ins>
      <w:del w:id="581" w:author="Blacketer, Clair" w:date="2019-01-15T11:19:00Z">
        <w:r w:rsidDel="0059714F">
          <w:delText xml:space="preserve"> or</w:delText>
        </w:r>
      </w:del>
      <w:r>
        <w:t xml:space="preserve"> ‘emergency’ (ER) or '</w:t>
      </w:r>
      <w:proofErr w:type="spellStart"/>
      <w:r>
        <w:t>urgent</w:t>
      </w:r>
      <w:ins w:id="582" w:author="Blacketer, Clair" w:date="2019-01-15T11:20:00Z">
        <w:r w:rsidR="0059714F">
          <w:t>care</w:t>
        </w:r>
      </w:ins>
      <w:proofErr w:type="spellEnd"/>
      <w:r>
        <w:t>' (ER) records occur during an ‘inpatient’ visit.  These should be consolidated into that ‘inpatient’ visit, unless it is an ‘emergency’ or '</w:t>
      </w:r>
      <w:proofErr w:type="spellStart"/>
      <w:r>
        <w:t>urgent</w:t>
      </w:r>
      <w:ins w:id="583" w:author="Blacketer, Clair" w:date="2019-01-15T11:20:00Z">
        <w:r w:rsidR="0059714F">
          <w:t>care</w:t>
        </w:r>
      </w:ins>
      <w:proofErr w:type="spellEnd"/>
      <w:r>
        <w:t>' visit that starts and ends on the first day of the ‘inpatient’ visit.  Types of outpatient (OP) visits not collapsed: [1] if an OP starts before an IP but ends during an IP or [2] if an OP starts before and ends after an IP visit.  If an OP is collapsed into an IP and its VISIT_END_DATE is greater than the IP's VISIT_END_</w:t>
      </w:r>
      <w:proofErr w:type="gramStart"/>
      <w:r>
        <w:t>DATE</w:t>
      </w:r>
      <w:proofErr w:type="gramEnd"/>
      <w:r>
        <w:t xml:space="preserve"> it does not change the IP VISIT_END_DATE.</w:t>
      </w:r>
    </w:p>
    <w:p w14:paraId="21AFB91D" w14:textId="77777777" w:rsidR="007C6B4A" w:rsidRDefault="007C6B4A"/>
    <w:p w14:paraId="6D5D43A2" w14:textId="77777777" w:rsidR="007C6B4A" w:rsidRDefault="0091388F">
      <w:r>
        <w:t>-For claim type in ('emergency','</w:t>
      </w:r>
      <w:proofErr w:type="spellStart"/>
      <w:r>
        <w:t>urgent</w:t>
      </w:r>
      <w:ins w:id="584" w:author="Blacketer, Clair" w:date="2019-01-15T11:19:00Z">
        <w:r w:rsidR="0059714F">
          <w:t>care</w:t>
        </w:r>
      </w:ins>
      <w:proofErr w:type="spellEnd"/>
      <w:r>
        <w:t>') (ER)</w:t>
      </w:r>
    </w:p>
    <w:p w14:paraId="2DF87D3D" w14:textId="77777777" w:rsidR="007C6B4A" w:rsidRDefault="0091388F">
      <w:r>
        <w:t>---Sort data in ascending order by PERSON_ID, VISIT_START_DATE, VISIT_END_DATE.</w:t>
      </w:r>
    </w:p>
    <w:p w14:paraId="30E9497B" w14:textId="77777777" w:rsidR="007C6B4A" w:rsidRDefault="0091388F">
      <w:r>
        <w:t>---Then by PERSON_ID, collapse all (ER) claims that start on the same day as one ER visit, then take VISIT_START_DATE as VISIT_START_DATE, MAX (VISIT_END_DATE) as VISIT_END_DATE, and ‘ER’ as PLACE_OF_SERVICE_SOURCE_VALUE.</w:t>
      </w:r>
    </w:p>
    <w:p w14:paraId="00B4AFA1" w14:textId="77777777" w:rsidR="007C6B4A" w:rsidRDefault="007C6B4A"/>
    <w:p w14:paraId="2EC272F4" w14:textId="77777777" w:rsidR="007C6B4A" w:rsidRDefault="0091388F">
      <w:r>
        <w:t>-For claim type in ('ambulatory', 'wellness', 'outpatient') (OP)</w:t>
      </w:r>
    </w:p>
    <w:p w14:paraId="74C0CEB5" w14:textId="77777777" w:rsidR="007C6B4A" w:rsidRDefault="0091388F">
      <w:r>
        <w:t>---Sort data in ascending order by PERSON_ID, VISIT_START_DATE, VISIT_END_DATE.</w:t>
      </w:r>
    </w:p>
    <w:p w14:paraId="23C6F9D1" w14:textId="77777777" w:rsidR="007C6B4A" w:rsidRDefault="0091388F">
      <w:r>
        <w:t>---Then by PERSON_ID take VISIT_START_DATE as VISIT_START_DATE, MAX (VISIT_END_DATE) as VISIT_END_DATE, and ‘OP’ as PLACE_OF_SERVICE_SOURCE_VALUE.</w:t>
      </w:r>
    </w:p>
    <w:p w14:paraId="236A9321" w14:textId="77777777" w:rsidR="007C6B4A" w:rsidRDefault="0091388F">
      <w:r>
        <w:rPr>
          <w:noProof/>
        </w:rPr>
        <w:lastRenderedPageBreak/>
        <w:drawing>
          <wp:inline distT="0" distB="0" distL="0" distR="0" wp14:anchorId="0157036F" wp14:editId="022B6217">
            <wp:extent cx="5715000" cy="3171825"/>
            <wp:effectExtent l="0" t="0" r="0" b="0"/>
            <wp:docPr id="13" name="Picture 1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3"/>
        <w:gridCol w:w="1367"/>
        <w:gridCol w:w="2933"/>
        <w:gridCol w:w="2307"/>
      </w:tblGrid>
      <w:tr w:rsidR="007C6B4A" w14:paraId="05A7297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4A9B2869" w14:textId="77777777" w:rsidR="007C6B4A" w:rsidRDefault="0091388F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14:paraId="3D6A32AA" w14:textId="77777777" w:rsidR="007C6B4A" w:rsidRDefault="0091388F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14:paraId="2E267A87" w14:textId="77777777" w:rsidR="007C6B4A" w:rsidRDefault="0091388F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14:paraId="15374D8F" w14:textId="77777777" w:rsidR="007C6B4A" w:rsidRDefault="0091388F">
            <w:r>
              <w:t>Comment</w:t>
            </w:r>
          </w:p>
        </w:tc>
      </w:tr>
      <w:tr w:rsidR="007C6B4A" w14:paraId="2864D40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8EF5F46" w14:textId="77777777" w:rsidR="007C6B4A" w:rsidRDefault="0091388F"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14:paraId="1226E97B" w14:textId="77777777" w:rsidR="007C6B4A" w:rsidRDefault="007C6B4A"/>
        </w:tc>
        <w:tc>
          <w:tcPr>
            <w:tcW w:w="0" w:type="auto"/>
          </w:tcPr>
          <w:p w14:paraId="79D7E0A2" w14:textId="77777777" w:rsidR="007C6B4A" w:rsidRDefault="007C6B4A"/>
        </w:tc>
        <w:tc>
          <w:tcPr>
            <w:tcW w:w="0" w:type="auto"/>
          </w:tcPr>
          <w:p w14:paraId="69D19598" w14:textId="77777777" w:rsidR="007C6B4A" w:rsidRDefault="0091388F">
            <w:r>
              <w:t>Autogenerate</w:t>
            </w:r>
          </w:p>
        </w:tc>
      </w:tr>
      <w:tr w:rsidR="007C6B4A" w14:paraId="249550C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F276C15" w14:textId="77777777" w:rsidR="007C6B4A" w:rsidRDefault="0091388F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14:paraId="666A4369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15A8EE8F" w14:textId="77777777" w:rsidR="007C6B4A" w:rsidRDefault="0091388F">
            <w:r>
              <w:t xml:space="preserve">Map by mapping </w:t>
            </w:r>
            <w:proofErr w:type="spellStart"/>
            <w:proofErr w:type="gramStart"/>
            <w:r>
              <w:t>person.person</w:t>
            </w:r>
            <w:proofErr w:type="gramEnd"/>
            <w:r>
              <w:t>_source_value</w:t>
            </w:r>
            <w:proofErr w:type="spellEnd"/>
            <w:r>
              <w:t xml:space="preserve"> to patient.</w:t>
            </w:r>
          </w:p>
          <w:p w14:paraId="0CD4AE82" w14:textId="77777777" w:rsidR="007C6B4A" w:rsidRDefault="0091388F">
            <w:r>
              <w:t xml:space="preserve">Find </w:t>
            </w:r>
            <w:proofErr w:type="spellStart"/>
            <w:proofErr w:type="gramStart"/>
            <w:r>
              <w:t>person.person</w:t>
            </w:r>
            <w:proofErr w:type="gramEnd"/>
            <w:r>
              <w:t>_id</w:t>
            </w:r>
            <w:proofErr w:type="spellEnd"/>
            <w:r>
              <w:t xml:space="preserve"> by mapping </w:t>
            </w:r>
            <w:proofErr w:type="spellStart"/>
            <w:r>
              <w:t>encouters.patient</w:t>
            </w:r>
            <w:proofErr w:type="spellEnd"/>
            <w:r>
              <w:t xml:space="preserve"> to </w:t>
            </w:r>
            <w:proofErr w:type="spellStart"/>
            <w:r>
              <w:t>person.person_source_value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56375A70" w14:textId="77777777" w:rsidR="007C6B4A" w:rsidRDefault="007C6B4A"/>
        </w:tc>
      </w:tr>
      <w:tr w:rsidR="007C6B4A" w14:paraId="3B29076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F48D72F" w14:textId="77777777" w:rsidR="007C6B4A" w:rsidRDefault="0091388F">
            <w:proofErr w:type="spellStart"/>
            <w:r>
              <w:t>visit_concept_id</w:t>
            </w:r>
            <w:proofErr w:type="spellEnd"/>
          </w:p>
        </w:tc>
        <w:tc>
          <w:tcPr>
            <w:tcW w:w="0" w:type="auto"/>
          </w:tcPr>
          <w:p w14:paraId="7873E755" w14:textId="77777777" w:rsidR="007C6B4A" w:rsidRDefault="0091388F">
            <w:proofErr w:type="spellStart"/>
            <w:r>
              <w:t>encounterclass</w:t>
            </w:r>
            <w:proofErr w:type="spellEnd"/>
          </w:p>
        </w:tc>
        <w:tc>
          <w:tcPr>
            <w:tcW w:w="0" w:type="auto"/>
          </w:tcPr>
          <w:p w14:paraId="117EB01A" w14:textId="77777777" w:rsidR="007C6B4A" w:rsidRDefault="0091388F">
            <w:r>
              <w:t xml:space="preserve">case </w:t>
            </w:r>
          </w:p>
          <w:p w14:paraId="4436919D" w14:textId="77777777" w:rsidR="007C6B4A" w:rsidRDefault="0091388F">
            <w:r>
              <w:t>when lower(</w:t>
            </w:r>
            <w:proofErr w:type="spellStart"/>
            <w:r>
              <w:t>encouterclass</w:t>
            </w:r>
            <w:proofErr w:type="spellEnd"/>
            <w:r>
              <w:t>) = 'ambulatory' then 9202</w:t>
            </w:r>
          </w:p>
          <w:p w14:paraId="7C7D0867" w14:textId="77777777" w:rsidR="007C6B4A" w:rsidRDefault="0091388F">
            <w:r>
              <w:t>when lower(</w:t>
            </w:r>
            <w:proofErr w:type="spellStart"/>
            <w:r>
              <w:t>encouterclass</w:t>
            </w:r>
            <w:proofErr w:type="spellEnd"/>
            <w:r>
              <w:t>) = 'emergency' then 9203</w:t>
            </w:r>
          </w:p>
          <w:p w14:paraId="63B8457C" w14:textId="77777777" w:rsidR="007C6B4A" w:rsidRDefault="0091388F">
            <w:r>
              <w:t>when lower(</w:t>
            </w:r>
            <w:proofErr w:type="spellStart"/>
            <w:r>
              <w:t>encouterclass</w:t>
            </w:r>
            <w:proofErr w:type="spellEnd"/>
            <w:r>
              <w:t>) = 'inpatient'     then 9201</w:t>
            </w:r>
          </w:p>
          <w:p w14:paraId="2F4E9FCF" w14:textId="77777777" w:rsidR="007C6B4A" w:rsidRDefault="0091388F">
            <w:r>
              <w:t>when lower(</w:t>
            </w:r>
            <w:proofErr w:type="spellStart"/>
            <w:r>
              <w:t>encouterclass</w:t>
            </w:r>
            <w:proofErr w:type="spellEnd"/>
            <w:r>
              <w:t>) = 'wellness'     then 9202</w:t>
            </w:r>
          </w:p>
          <w:p w14:paraId="7655820A" w14:textId="77777777" w:rsidR="007C6B4A" w:rsidRDefault="0091388F">
            <w:r>
              <w:t>when lower(</w:t>
            </w:r>
            <w:proofErr w:type="spellStart"/>
            <w:r>
              <w:t>encouterclass</w:t>
            </w:r>
            <w:proofErr w:type="spellEnd"/>
            <w:r>
              <w:t>) = '</w:t>
            </w:r>
            <w:proofErr w:type="spellStart"/>
            <w:r>
              <w:t>urgentcare</w:t>
            </w:r>
            <w:proofErr w:type="spellEnd"/>
            <w:proofErr w:type="gramStart"/>
            <w:r>
              <w:t>'  then</w:t>
            </w:r>
            <w:proofErr w:type="gramEnd"/>
            <w:r>
              <w:t xml:space="preserve"> 9203 </w:t>
            </w:r>
          </w:p>
          <w:p w14:paraId="496AC287" w14:textId="77777777" w:rsidR="007C6B4A" w:rsidRDefault="0091388F">
            <w:r>
              <w:t>when lower(</w:t>
            </w:r>
            <w:proofErr w:type="spellStart"/>
            <w:r>
              <w:t>encouterclass</w:t>
            </w:r>
            <w:proofErr w:type="spellEnd"/>
            <w:r>
              <w:t xml:space="preserve">) = </w:t>
            </w:r>
            <w:r>
              <w:lastRenderedPageBreak/>
              <w:t>'outpatient'   then 9202</w:t>
            </w:r>
          </w:p>
          <w:p w14:paraId="1FB5897D" w14:textId="77777777" w:rsidR="007C6B4A" w:rsidRDefault="0091388F">
            <w:r>
              <w:t>else 0</w:t>
            </w:r>
          </w:p>
          <w:p w14:paraId="12684F17" w14:textId="77777777" w:rsidR="007C6B4A" w:rsidRDefault="0091388F">
            <w:r>
              <w:t>end</w:t>
            </w:r>
          </w:p>
        </w:tc>
        <w:tc>
          <w:tcPr>
            <w:tcW w:w="0" w:type="auto"/>
          </w:tcPr>
          <w:p w14:paraId="46AECE31" w14:textId="77777777" w:rsidR="007C6B4A" w:rsidRDefault="007C6B4A"/>
        </w:tc>
      </w:tr>
      <w:tr w:rsidR="007C6B4A" w14:paraId="4039AF1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0E50A4" w14:textId="77777777" w:rsidR="007C6B4A" w:rsidRDefault="0091388F">
            <w:proofErr w:type="spellStart"/>
            <w:r>
              <w:t>visit_start_date</w:t>
            </w:r>
            <w:proofErr w:type="spellEnd"/>
          </w:p>
        </w:tc>
        <w:tc>
          <w:tcPr>
            <w:tcW w:w="0" w:type="auto"/>
          </w:tcPr>
          <w:p w14:paraId="303862F8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7E399131" w14:textId="77777777" w:rsidR="007C6B4A" w:rsidRDefault="007C6B4A"/>
        </w:tc>
        <w:tc>
          <w:tcPr>
            <w:tcW w:w="0" w:type="auto"/>
          </w:tcPr>
          <w:p w14:paraId="0184017C" w14:textId="77777777" w:rsidR="007C6B4A" w:rsidRDefault="007C6B4A"/>
        </w:tc>
      </w:tr>
      <w:tr w:rsidR="007C6B4A" w14:paraId="37A6D10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FFC6CC" w14:textId="77777777" w:rsidR="007C6B4A" w:rsidRDefault="0091388F">
            <w:proofErr w:type="spellStart"/>
            <w:r>
              <w:t>visit_start_datetime</w:t>
            </w:r>
            <w:proofErr w:type="spellEnd"/>
          </w:p>
        </w:tc>
        <w:tc>
          <w:tcPr>
            <w:tcW w:w="0" w:type="auto"/>
          </w:tcPr>
          <w:p w14:paraId="127A6E8F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7DF00D88" w14:textId="77777777" w:rsidR="007C6B4A" w:rsidRDefault="007C6B4A"/>
        </w:tc>
        <w:tc>
          <w:tcPr>
            <w:tcW w:w="0" w:type="auto"/>
          </w:tcPr>
          <w:p w14:paraId="7D441356" w14:textId="77777777" w:rsidR="007C6B4A" w:rsidRDefault="007C6B4A"/>
        </w:tc>
      </w:tr>
      <w:tr w:rsidR="007C6B4A" w14:paraId="54B4EFA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AE3DC8" w14:textId="77777777" w:rsidR="007C6B4A" w:rsidRDefault="0091388F">
            <w:proofErr w:type="spellStart"/>
            <w:r>
              <w:t>visit_end_date</w:t>
            </w:r>
            <w:proofErr w:type="spellEnd"/>
          </w:p>
        </w:tc>
        <w:tc>
          <w:tcPr>
            <w:tcW w:w="0" w:type="auto"/>
          </w:tcPr>
          <w:p w14:paraId="5884F0A1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7F103B8F" w14:textId="77777777" w:rsidR="007C6B4A" w:rsidRDefault="007C6B4A"/>
        </w:tc>
        <w:tc>
          <w:tcPr>
            <w:tcW w:w="0" w:type="auto"/>
          </w:tcPr>
          <w:p w14:paraId="2CC9CC72" w14:textId="77777777" w:rsidR="007C6B4A" w:rsidRDefault="007C6B4A"/>
        </w:tc>
      </w:tr>
      <w:tr w:rsidR="007C6B4A" w14:paraId="5168EE9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C5BBDE1" w14:textId="77777777" w:rsidR="007C6B4A" w:rsidRDefault="0091388F">
            <w:proofErr w:type="spellStart"/>
            <w:r>
              <w:t>visit_end_datetime</w:t>
            </w:r>
            <w:proofErr w:type="spellEnd"/>
          </w:p>
        </w:tc>
        <w:tc>
          <w:tcPr>
            <w:tcW w:w="0" w:type="auto"/>
          </w:tcPr>
          <w:p w14:paraId="26902826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0360F141" w14:textId="77777777" w:rsidR="007C6B4A" w:rsidRDefault="007C6B4A"/>
        </w:tc>
        <w:tc>
          <w:tcPr>
            <w:tcW w:w="0" w:type="auto"/>
          </w:tcPr>
          <w:p w14:paraId="39140DF9" w14:textId="77777777" w:rsidR="007C6B4A" w:rsidRDefault="007C6B4A"/>
        </w:tc>
      </w:tr>
      <w:tr w:rsidR="007C6B4A" w14:paraId="405BA93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96B8C1" w14:textId="77777777" w:rsidR="007C6B4A" w:rsidRDefault="0091388F">
            <w:proofErr w:type="spellStart"/>
            <w:r>
              <w:t>visit_type_concept_id</w:t>
            </w:r>
            <w:proofErr w:type="spellEnd"/>
          </w:p>
        </w:tc>
        <w:tc>
          <w:tcPr>
            <w:tcW w:w="0" w:type="auto"/>
          </w:tcPr>
          <w:p w14:paraId="4E3A9509" w14:textId="77777777" w:rsidR="007C6B4A" w:rsidRDefault="007C6B4A"/>
        </w:tc>
        <w:tc>
          <w:tcPr>
            <w:tcW w:w="0" w:type="auto"/>
          </w:tcPr>
          <w:p w14:paraId="38745AB4" w14:textId="77777777" w:rsidR="007C6B4A" w:rsidRDefault="007C6B4A"/>
        </w:tc>
        <w:tc>
          <w:tcPr>
            <w:tcW w:w="0" w:type="auto"/>
          </w:tcPr>
          <w:p w14:paraId="62C87C76" w14:textId="77777777" w:rsidR="007C6B4A" w:rsidRDefault="0091388F">
            <w:r>
              <w:t>44818517</w:t>
            </w:r>
          </w:p>
        </w:tc>
      </w:tr>
      <w:tr w:rsidR="007C6B4A" w14:paraId="38D8E8A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7851FE" w14:textId="77777777" w:rsidR="007C6B4A" w:rsidRDefault="0091388F"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14:paraId="7DEE4606" w14:textId="77777777" w:rsidR="007C6B4A" w:rsidRDefault="007C6B4A"/>
        </w:tc>
        <w:tc>
          <w:tcPr>
            <w:tcW w:w="0" w:type="auto"/>
          </w:tcPr>
          <w:p w14:paraId="390162B2" w14:textId="77777777" w:rsidR="007C6B4A" w:rsidRDefault="007C6B4A"/>
        </w:tc>
        <w:tc>
          <w:tcPr>
            <w:tcW w:w="0" w:type="auto"/>
          </w:tcPr>
          <w:p w14:paraId="05340CBA" w14:textId="77777777" w:rsidR="007C6B4A" w:rsidRDefault="0091388F">
            <w:r>
              <w:t>NULL</w:t>
            </w:r>
          </w:p>
        </w:tc>
      </w:tr>
      <w:tr w:rsidR="007C6B4A" w14:paraId="49F1DC3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631C05" w14:textId="77777777" w:rsidR="007C6B4A" w:rsidRDefault="0091388F"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14:paraId="1936F098" w14:textId="77777777" w:rsidR="007C6B4A" w:rsidRDefault="007C6B4A"/>
        </w:tc>
        <w:tc>
          <w:tcPr>
            <w:tcW w:w="0" w:type="auto"/>
          </w:tcPr>
          <w:p w14:paraId="6BB8A599" w14:textId="77777777" w:rsidR="007C6B4A" w:rsidRDefault="007C6B4A"/>
        </w:tc>
        <w:tc>
          <w:tcPr>
            <w:tcW w:w="0" w:type="auto"/>
          </w:tcPr>
          <w:p w14:paraId="25B5C922" w14:textId="77777777" w:rsidR="007C6B4A" w:rsidRDefault="0091388F">
            <w:r>
              <w:t>NULL</w:t>
            </w:r>
          </w:p>
        </w:tc>
      </w:tr>
      <w:tr w:rsidR="007C6B4A" w14:paraId="2865B30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9A1307" w14:textId="77777777" w:rsidR="007C6B4A" w:rsidRDefault="0091388F">
            <w:proofErr w:type="spellStart"/>
            <w:r>
              <w:t>visit_source_value</w:t>
            </w:r>
            <w:proofErr w:type="spellEnd"/>
          </w:p>
        </w:tc>
        <w:tc>
          <w:tcPr>
            <w:tcW w:w="0" w:type="auto"/>
          </w:tcPr>
          <w:p w14:paraId="57D8E6B5" w14:textId="77777777" w:rsidR="007C6B4A" w:rsidRDefault="0091388F">
            <w:proofErr w:type="spellStart"/>
            <w:r>
              <w:t>encounterclass</w:t>
            </w:r>
            <w:proofErr w:type="spellEnd"/>
          </w:p>
        </w:tc>
        <w:tc>
          <w:tcPr>
            <w:tcW w:w="0" w:type="auto"/>
          </w:tcPr>
          <w:p w14:paraId="37178E90" w14:textId="77777777" w:rsidR="007C6B4A" w:rsidRDefault="007C6B4A"/>
        </w:tc>
        <w:tc>
          <w:tcPr>
            <w:tcW w:w="0" w:type="auto"/>
          </w:tcPr>
          <w:p w14:paraId="1DC4F7DE" w14:textId="77777777" w:rsidR="007C6B4A" w:rsidRDefault="007C6B4A"/>
        </w:tc>
      </w:tr>
      <w:tr w:rsidR="007C6B4A" w14:paraId="0A6AE69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092C46D" w14:textId="77777777" w:rsidR="007C6B4A" w:rsidRDefault="0091388F">
            <w:proofErr w:type="spellStart"/>
            <w:r>
              <w:t>visit_source_concept_id</w:t>
            </w:r>
            <w:proofErr w:type="spellEnd"/>
          </w:p>
        </w:tc>
        <w:tc>
          <w:tcPr>
            <w:tcW w:w="0" w:type="auto"/>
          </w:tcPr>
          <w:p w14:paraId="7986671B" w14:textId="77777777" w:rsidR="007C6B4A" w:rsidRDefault="007C6B4A"/>
        </w:tc>
        <w:tc>
          <w:tcPr>
            <w:tcW w:w="0" w:type="auto"/>
          </w:tcPr>
          <w:p w14:paraId="342E6B06" w14:textId="77777777" w:rsidR="007C6B4A" w:rsidRDefault="007C6B4A"/>
        </w:tc>
        <w:tc>
          <w:tcPr>
            <w:tcW w:w="0" w:type="auto"/>
          </w:tcPr>
          <w:p w14:paraId="73CC9487" w14:textId="77777777" w:rsidR="007C6B4A" w:rsidRDefault="0091388F">
            <w:r>
              <w:t>0</w:t>
            </w:r>
          </w:p>
        </w:tc>
      </w:tr>
      <w:tr w:rsidR="007C6B4A" w14:paraId="138718B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1D3042" w14:textId="77777777" w:rsidR="007C6B4A" w:rsidRDefault="0091388F">
            <w:proofErr w:type="spellStart"/>
            <w:r>
              <w:t>admitting_source_concept_id</w:t>
            </w:r>
            <w:proofErr w:type="spellEnd"/>
          </w:p>
        </w:tc>
        <w:tc>
          <w:tcPr>
            <w:tcW w:w="0" w:type="auto"/>
          </w:tcPr>
          <w:p w14:paraId="74D1220D" w14:textId="77777777" w:rsidR="007C6B4A" w:rsidRDefault="007C6B4A"/>
        </w:tc>
        <w:tc>
          <w:tcPr>
            <w:tcW w:w="0" w:type="auto"/>
          </w:tcPr>
          <w:p w14:paraId="161430E8" w14:textId="77777777" w:rsidR="007C6B4A" w:rsidRDefault="007C6B4A"/>
        </w:tc>
        <w:tc>
          <w:tcPr>
            <w:tcW w:w="0" w:type="auto"/>
          </w:tcPr>
          <w:p w14:paraId="1FA4E237" w14:textId="77777777" w:rsidR="007C6B4A" w:rsidRDefault="0091388F">
            <w:r>
              <w:t>0</w:t>
            </w:r>
          </w:p>
        </w:tc>
      </w:tr>
      <w:tr w:rsidR="007C6B4A" w14:paraId="2B089EB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0CC2249" w14:textId="77777777" w:rsidR="007C6B4A" w:rsidRDefault="0091388F">
            <w:proofErr w:type="spellStart"/>
            <w:r>
              <w:t>admitting_source_value</w:t>
            </w:r>
            <w:proofErr w:type="spellEnd"/>
          </w:p>
        </w:tc>
        <w:tc>
          <w:tcPr>
            <w:tcW w:w="0" w:type="auto"/>
          </w:tcPr>
          <w:p w14:paraId="724C2362" w14:textId="77777777" w:rsidR="007C6B4A" w:rsidRDefault="007C6B4A"/>
        </w:tc>
        <w:tc>
          <w:tcPr>
            <w:tcW w:w="0" w:type="auto"/>
          </w:tcPr>
          <w:p w14:paraId="6DF650C6" w14:textId="77777777" w:rsidR="007C6B4A" w:rsidRDefault="007C6B4A"/>
        </w:tc>
        <w:tc>
          <w:tcPr>
            <w:tcW w:w="0" w:type="auto"/>
          </w:tcPr>
          <w:p w14:paraId="1D85A49B" w14:textId="77777777" w:rsidR="007C6B4A" w:rsidRDefault="0091388F">
            <w:r>
              <w:t>NULL</w:t>
            </w:r>
          </w:p>
        </w:tc>
      </w:tr>
      <w:tr w:rsidR="007C6B4A" w14:paraId="5D6059B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4BD5BC7" w14:textId="77777777" w:rsidR="007C6B4A" w:rsidRDefault="0091388F">
            <w:proofErr w:type="spellStart"/>
            <w:r>
              <w:t>discharge_to_concept_id</w:t>
            </w:r>
            <w:proofErr w:type="spellEnd"/>
          </w:p>
        </w:tc>
        <w:tc>
          <w:tcPr>
            <w:tcW w:w="0" w:type="auto"/>
          </w:tcPr>
          <w:p w14:paraId="6F76827C" w14:textId="77777777" w:rsidR="007C6B4A" w:rsidRDefault="007C6B4A"/>
        </w:tc>
        <w:tc>
          <w:tcPr>
            <w:tcW w:w="0" w:type="auto"/>
          </w:tcPr>
          <w:p w14:paraId="3078BACC" w14:textId="77777777" w:rsidR="007C6B4A" w:rsidRDefault="007C6B4A"/>
        </w:tc>
        <w:tc>
          <w:tcPr>
            <w:tcW w:w="0" w:type="auto"/>
          </w:tcPr>
          <w:p w14:paraId="22A2DF61" w14:textId="77777777" w:rsidR="007C6B4A" w:rsidRDefault="0091388F">
            <w:r>
              <w:t>0</w:t>
            </w:r>
          </w:p>
        </w:tc>
      </w:tr>
      <w:tr w:rsidR="007C6B4A" w14:paraId="6640061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5E9446" w14:textId="77777777" w:rsidR="007C6B4A" w:rsidRDefault="0091388F">
            <w:proofErr w:type="spellStart"/>
            <w:r>
              <w:t>discharge_to_source_value</w:t>
            </w:r>
            <w:proofErr w:type="spellEnd"/>
          </w:p>
        </w:tc>
        <w:tc>
          <w:tcPr>
            <w:tcW w:w="0" w:type="auto"/>
          </w:tcPr>
          <w:p w14:paraId="4B6B369E" w14:textId="77777777" w:rsidR="007C6B4A" w:rsidRDefault="007C6B4A"/>
        </w:tc>
        <w:tc>
          <w:tcPr>
            <w:tcW w:w="0" w:type="auto"/>
          </w:tcPr>
          <w:p w14:paraId="6B1B2888" w14:textId="77777777" w:rsidR="007C6B4A" w:rsidRDefault="007C6B4A"/>
        </w:tc>
        <w:tc>
          <w:tcPr>
            <w:tcW w:w="0" w:type="auto"/>
          </w:tcPr>
          <w:p w14:paraId="0BEEE125" w14:textId="77777777" w:rsidR="007C6B4A" w:rsidRDefault="0091388F">
            <w:r>
              <w:t>NULL</w:t>
            </w:r>
          </w:p>
        </w:tc>
      </w:tr>
      <w:tr w:rsidR="007C6B4A" w14:paraId="74C13A3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372674" w14:textId="77777777" w:rsidR="007C6B4A" w:rsidRDefault="0091388F">
            <w:proofErr w:type="spellStart"/>
            <w:r>
              <w:t>preceding_visit_occurrence_id</w:t>
            </w:r>
            <w:proofErr w:type="spellEnd"/>
          </w:p>
        </w:tc>
        <w:tc>
          <w:tcPr>
            <w:tcW w:w="0" w:type="auto"/>
          </w:tcPr>
          <w:p w14:paraId="7BCB1883" w14:textId="77777777" w:rsidR="007C6B4A" w:rsidRDefault="007C6B4A"/>
        </w:tc>
        <w:tc>
          <w:tcPr>
            <w:tcW w:w="0" w:type="auto"/>
          </w:tcPr>
          <w:p w14:paraId="39785AC4" w14:textId="77777777" w:rsidR="007C6B4A" w:rsidRDefault="007C6B4A"/>
        </w:tc>
        <w:tc>
          <w:tcPr>
            <w:tcW w:w="0" w:type="auto"/>
          </w:tcPr>
          <w:p w14:paraId="593EF0BC" w14:textId="77777777" w:rsidR="007C6B4A" w:rsidRDefault="0091388F">
            <w:r>
              <w:t>For a given person, find the previous visit:</w:t>
            </w:r>
          </w:p>
          <w:p w14:paraId="5EA64CD6" w14:textId="77777777" w:rsidR="007C6B4A" w:rsidRDefault="0091388F">
            <w:r>
              <w:t xml:space="preserve">  lag(</w:t>
            </w:r>
            <w:proofErr w:type="spellStart"/>
            <w:r>
              <w:t>visit_occurrence_id</w:t>
            </w:r>
            <w:proofErr w:type="spellEnd"/>
            <w:r>
              <w:t xml:space="preserve">) </w:t>
            </w:r>
          </w:p>
          <w:p w14:paraId="2CDEA734" w14:textId="77777777" w:rsidR="007C6B4A" w:rsidRDefault="0091388F">
            <w:r>
              <w:t xml:space="preserve">    </w:t>
            </w:r>
            <w:proofErr w:type="gramStart"/>
            <w:r>
              <w:t>over(</w:t>
            </w:r>
            <w:proofErr w:type="gramEnd"/>
            <w:r>
              <w:t xml:space="preserve">partition by </w:t>
            </w:r>
            <w:proofErr w:type="spellStart"/>
            <w:r>
              <w:t>person_id</w:t>
            </w:r>
            <w:proofErr w:type="spellEnd"/>
            <w:r>
              <w:t xml:space="preserve"> order by </w:t>
            </w:r>
            <w:proofErr w:type="spellStart"/>
            <w:r>
              <w:t>visit_start_date</w:t>
            </w:r>
            <w:proofErr w:type="spellEnd"/>
            <w:r>
              <w:t>)</w:t>
            </w:r>
          </w:p>
        </w:tc>
      </w:tr>
    </w:tbl>
    <w:p w14:paraId="33E38FB9" w14:textId="77777777" w:rsidR="007C6B4A" w:rsidRDefault="0091388F" w:rsidP="00F74E9F">
      <w:pPr>
        <w:pPrChange w:id="585" w:author="Blacketer, Clair" w:date="2019-01-15T13:27:00Z">
          <w:pPr>
            <w:pStyle w:val="Heading1"/>
          </w:pPr>
        </w:pPrChange>
      </w:pPr>
      <w:r>
        <w:br w:type="page"/>
      </w:r>
      <w:r>
        <w:lastRenderedPageBreak/>
        <w:t>Table name: cohort</w:t>
      </w:r>
    </w:p>
    <w:p w14:paraId="3C0D7F27" w14:textId="77777777" w:rsidR="007C6B4A" w:rsidRDefault="0091388F" w:rsidP="00091867">
      <w:r>
        <w:br w:type="page"/>
      </w:r>
      <w:r>
        <w:lastRenderedPageBreak/>
        <w:t xml:space="preserve">Table name: </w:t>
      </w:r>
      <w:proofErr w:type="spellStart"/>
      <w:r>
        <w:t>cohort_attribute</w:t>
      </w:r>
      <w:proofErr w:type="spellEnd"/>
    </w:p>
    <w:p w14:paraId="6CD3D7ED" w14:textId="77777777" w:rsidR="007C6B4A" w:rsidRDefault="0091388F" w:rsidP="00091867">
      <w:pPr>
        <w:pStyle w:val="Heading1"/>
      </w:pPr>
      <w:r>
        <w:br w:type="page"/>
      </w:r>
      <w:bookmarkStart w:id="586" w:name="_GoBack"/>
      <w:bookmarkEnd w:id="586"/>
      <w:r>
        <w:lastRenderedPageBreak/>
        <w:t xml:space="preserve">Table name: </w:t>
      </w:r>
      <w:proofErr w:type="spellStart"/>
      <w:r>
        <w:t>condition_era</w:t>
      </w:r>
      <w:proofErr w:type="spellEnd"/>
    </w:p>
    <w:p w14:paraId="160F9A5C" w14:textId="77777777" w:rsidR="007C6B4A" w:rsidRDefault="0091388F" w:rsidP="00091867">
      <w:pPr>
        <w:pStyle w:val="Heading1"/>
      </w:pPr>
      <w:r>
        <w:br w:type="page"/>
      </w:r>
      <w:r>
        <w:lastRenderedPageBreak/>
        <w:t xml:space="preserve">Table name: </w:t>
      </w:r>
      <w:proofErr w:type="spellStart"/>
      <w:r>
        <w:t>dose_era</w:t>
      </w:r>
      <w:proofErr w:type="spellEnd"/>
    </w:p>
    <w:p w14:paraId="6FA16741" w14:textId="77777777" w:rsidR="007C6B4A" w:rsidRDefault="0091388F">
      <w:r>
        <w:rPr>
          <w:sz w:val="36"/>
        </w:rPr>
        <w:br w:type="page"/>
      </w:r>
      <w:r>
        <w:rPr>
          <w:sz w:val="36"/>
        </w:rPr>
        <w:lastRenderedPageBreak/>
        <w:t xml:space="preserve">Table name: </w:t>
      </w:r>
      <w:proofErr w:type="spellStart"/>
      <w:r>
        <w:rPr>
          <w:sz w:val="36"/>
        </w:rPr>
        <w:t>drug_era</w:t>
      </w:r>
      <w:proofErr w:type="spellEnd"/>
    </w:p>
    <w:p w14:paraId="1E030C6C" w14:textId="77777777" w:rsidR="007C6B4A" w:rsidRDefault="0091388F">
      <w:r>
        <w:rPr>
          <w:sz w:val="36"/>
        </w:rPr>
        <w:br w:type="page"/>
      </w:r>
      <w:r>
        <w:rPr>
          <w:sz w:val="36"/>
        </w:rPr>
        <w:lastRenderedPageBreak/>
        <w:t>Table name: cost</w:t>
      </w:r>
    </w:p>
    <w:p w14:paraId="76003C9C" w14:textId="77777777" w:rsidR="007C6B4A" w:rsidRDefault="0091388F">
      <w:r>
        <w:rPr>
          <w:sz w:val="36"/>
        </w:rPr>
        <w:br w:type="page"/>
      </w:r>
      <w:r>
        <w:rPr>
          <w:sz w:val="36"/>
        </w:rPr>
        <w:lastRenderedPageBreak/>
        <w:t xml:space="preserve">Table name: </w:t>
      </w:r>
      <w:proofErr w:type="spellStart"/>
      <w:r>
        <w:rPr>
          <w:sz w:val="36"/>
        </w:rPr>
        <w:t>payer_plan_period</w:t>
      </w:r>
      <w:proofErr w:type="spellEnd"/>
    </w:p>
    <w:p w14:paraId="0222216A" w14:textId="77777777" w:rsidR="007C6B4A" w:rsidRDefault="0091388F">
      <w:r>
        <w:rPr>
          <w:sz w:val="36"/>
        </w:rPr>
        <w:br w:type="page"/>
      </w:r>
      <w:r>
        <w:rPr>
          <w:sz w:val="36"/>
        </w:rPr>
        <w:lastRenderedPageBreak/>
        <w:t xml:space="preserve">Table name: </w:t>
      </w:r>
      <w:proofErr w:type="spellStart"/>
      <w:r>
        <w:rPr>
          <w:sz w:val="36"/>
        </w:rPr>
        <w:t>care_site</w:t>
      </w:r>
      <w:proofErr w:type="spellEnd"/>
    </w:p>
    <w:p w14:paraId="726892FB" w14:textId="77777777" w:rsidR="007C6B4A" w:rsidRDefault="0091388F">
      <w:r>
        <w:rPr>
          <w:sz w:val="36"/>
        </w:rPr>
        <w:br w:type="page"/>
      </w:r>
      <w:r>
        <w:rPr>
          <w:sz w:val="36"/>
        </w:rPr>
        <w:lastRenderedPageBreak/>
        <w:t>Table name: location</w:t>
      </w:r>
    </w:p>
    <w:p w14:paraId="30DB9F39" w14:textId="77777777" w:rsidR="007C6B4A" w:rsidRDefault="0091388F">
      <w:r>
        <w:rPr>
          <w:sz w:val="36"/>
        </w:rPr>
        <w:br w:type="page"/>
      </w:r>
      <w:r>
        <w:rPr>
          <w:sz w:val="36"/>
        </w:rPr>
        <w:lastRenderedPageBreak/>
        <w:t>Table name: provider</w:t>
      </w:r>
    </w:p>
    <w:p w14:paraId="747817CF" w14:textId="77777777" w:rsidR="007C6B4A" w:rsidRDefault="0091388F">
      <w:r>
        <w:rPr>
          <w:sz w:val="36"/>
        </w:rPr>
        <w:br w:type="page"/>
      </w:r>
      <w:r>
        <w:rPr>
          <w:sz w:val="36"/>
        </w:rPr>
        <w:lastRenderedPageBreak/>
        <w:t xml:space="preserve">Table name: </w:t>
      </w:r>
      <w:proofErr w:type="spellStart"/>
      <w:r>
        <w:rPr>
          <w:sz w:val="36"/>
        </w:rPr>
        <w:t>cdm_source</w:t>
      </w:r>
      <w:proofErr w:type="spellEnd"/>
    </w:p>
    <w:p w14:paraId="3E3652B1" w14:textId="77777777" w:rsidR="007C6B4A" w:rsidRDefault="0091388F">
      <w:r>
        <w:rPr>
          <w:sz w:val="36"/>
        </w:rPr>
        <w:br w:type="page"/>
      </w:r>
      <w:r>
        <w:rPr>
          <w:sz w:val="36"/>
        </w:rPr>
        <w:lastRenderedPageBreak/>
        <w:t>Table name: metadata</w:t>
      </w:r>
    </w:p>
    <w:p w14:paraId="450F18C2" w14:textId="77777777" w:rsidR="007C6B4A" w:rsidRDefault="0091388F">
      <w:r>
        <w:rPr>
          <w:sz w:val="36"/>
        </w:rPr>
        <w:br w:type="page"/>
      </w:r>
      <w:r>
        <w:rPr>
          <w:sz w:val="36"/>
        </w:rPr>
        <w:lastRenderedPageBreak/>
        <w:t xml:space="preserve">Table name: </w:t>
      </w:r>
      <w:proofErr w:type="spellStart"/>
      <w:r>
        <w:rPr>
          <w:sz w:val="36"/>
        </w:rPr>
        <w:t>attribute_definition</w:t>
      </w:r>
      <w:proofErr w:type="spellEnd"/>
    </w:p>
    <w:p w14:paraId="6F3596C0" w14:textId="77777777" w:rsidR="007C6B4A" w:rsidRDefault="0091388F">
      <w:r>
        <w:rPr>
          <w:sz w:val="36"/>
        </w:rPr>
        <w:br w:type="page"/>
      </w:r>
      <w:r>
        <w:rPr>
          <w:sz w:val="36"/>
        </w:rPr>
        <w:lastRenderedPageBreak/>
        <w:t xml:space="preserve">Table name: </w:t>
      </w:r>
      <w:proofErr w:type="spellStart"/>
      <w:r>
        <w:rPr>
          <w:sz w:val="36"/>
        </w:rPr>
        <w:t>cohort_definition</w:t>
      </w:r>
      <w:proofErr w:type="spellEnd"/>
    </w:p>
    <w:p w14:paraId="75E54081" w14:textId="77777777" w:rsidR="007C6B4A" w:rsidRDefault="0091388F">
      <w:r>
        <w:rPr>
          <w:sz w:val="36"/>
        </w:rPr>
        <w:br w:type="page"/>
      </w:r>
      <w:r>
        <w:rPr>
          <w:sz w:val="36"/>
        </w:rPr>
        <w:lastRenderedPageBreak/>
        <w:t>Appendix: source tables</w:t>
      </w:r>
    </w:p>
    <w:p w14:paraId="76E87F55" w14:textId="77777777" w:rsidR="007C6B4A" w:rsidRDefault="0091388F">
      <w:r>
        <w:rPr>
          <w:sz w:val="28"/>
        </w:rPr>
        <w:t>Table: allergies.csv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  <w:gridCol w:w="693"/>
        <w:gridCol w:w="3818"/>
        <w:gridCol w:w="904"/>
      </w:tblGrid>
      <w:tr w:rsidR="007C6B4A" w14:paraId="68C9CE7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5069E46D" w14:textId="77777777" w:rsidR="007C6B4A" w:rsidRDefault="0091388F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096D0FE1" w14:textId="77777777" w:rsidR="007C6B4A" w:rsidRDefault="0091388F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3806DBE4" w14:textId="77777777" w:rsidR="007C6B4A" w:rsidRDefault="0091388F">
            <w:r>
              <w:t>Most freq. value</w:t>
            </w:r>
          </w:p>
        </w:tc>
        <w:tc>
          <w:tcPr>
            <w:tcW w:w="0" w:type="auto"/>
            <w:shd w:val="clear" w:color="auto" w:fill="AAAAFF"/>
          </w:tcPr>
          <w:p w14:paraId="7A2E99A8" w14:textId="77777777" w:rsidR="007C6B4A" w:rsidRDefault="0091388F">
            <w:r>
              <w:t>Comment</w:t>
            </w:r>
          </w:p>
        </w:tc>
      </w:tr>
      <w:tr w:rsidR="007C6B4A" w14:paraId="71EF1F0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101D48A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5E4385E7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5F74CB9A" w14:textId="77777777" w:rsidR="007C6B4A" w:rsidRDefault="0091388F">
            <w:r>
              <w:t>2008-03-24</w:t>
            </w:r>
          </w:p>
        </w:tc>
        <w:tc>
          <w:tcPr>
            <w:tcW w:w="0" w:type="auto"/>
          </w:tcPr>
          <w:p w14:paraId="1EB3C73D" w14:textId="77777777" w:rsidR="007C6B4A" w:rsidRDefault="007C6B4A"/>
        </w:tc>
      </w:tr>
      <w:tr w:rsidR="007C6B4A" w14:paraId="44AB38D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869F17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30923B41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74F7F6DD" w14:textId="77777777" w:rsidR="007C6B4A" w:rsidRDefault="007C6B4A"/>
        </w:tc>
        <w:tc>
          <w:tcPr>
            <w:tcW w:w="0" w:type="auto"/>
          </w:tcPr>
          <w:p w14:paraId="67C67CB6" w14:textId="77777777" w:rsidR="007C6B4A" w:rsidRDefault="007C6B4A"/>
        </w:tc>
      </w:tr>
      <w:tr w:rsidR="007C6B4A" w14:paraId="4C9CF09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7B0916E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4BC8166E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56116256" w14:textId="77777777" w:rsidR="007C6B4A" w:rsidRDefault="0091388F">
            <w:r>
              <w:t>99a94a01-bb91-4ad7-9a69-b9bd0f114d47</w:t>
            </w:r>
          </w:p>
        </w:tc>
        <w:tc>
          <w:tcPr>
            <w:tcW w:w="0" w:type="auto"/>
          </w:tcPr>
          <w:p w14:paraId="73F6580D" w14:textId="77777777" w:rsidR="007C6B4A" w:rsidRDefault="007C6B4A"/>
        </w:tc>
      </w:tr>
      <w:tr w:rsidR="007C6B4A" w14:paraId="663D128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BC7CE04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7B374983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130C3388" w14:textId="77777777" w:rsidR="007C6B4A" w:rsidRDefault="0091388F">
            <w:r>
              <w:t>c430e49d-9612-4ba0-92ec-70ab4afdcb5f</w:t>
            </w:r>
          </w:p>
        </w:tc>
        <w:tc>
          <w:tcPr>
            <w:tcW w:w="0" w:type="auto"/>
          </w:tcPr>
          <w:p w14:paraId="5621B582" w14:textId="77777777" w:rsidR="007C6B4A" w:rsidRDefault="007C6B4A"/>
        </w:tc>
      </w:tr>
      <w:tr w:rsidR="007C6B4A" w14:paraId="65E5962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FFD41ED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41D6FC5C" w14:textId="77777777" w:rsidR="007C6B4A" w:rsidRDefault="0091388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14:paraId="6F9C3866" w14:textId="77777777" w:rsidR="007C6B4A" w:rsidRDefault="0091388F">
            <w:r>
              <w:t>419474003</w:t>
            </w:r>
          </w:p>
        </w:tc>
        <w:tc>
          <w:tcPr>
            <w:tcW w:w="0" w:type="auto"/>
          </w:tcPr>
          <w:p w14:paraId="572C9F3C" w14:textId="77777777" w:rsidR="007C6B4A" w:rsidRDefault="007C6B4A"/>
        </w:tc>
      </w:tr>
      <w:tr w:rsidR="007C6B4A" w14:paraId="564E238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3BDB8A6" w14:textId="77777777" w:rsidR="007C6B4A" w:rsidRDefault="0091388F">
            <w:r>
              <w:t>description</w:t>
            </w:r>
          </w:p>
        </w:tc>
        <w:tc>
          <w:tcPr>
            <w:tcW w:w="0" w:type="auto"/>
          </w:tcPr>
          <w:p w14:paraId="10617C6B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06EECC9F" w14:textId="77777777" w:rsidR="007C6B4A" w:rsidRDefault="0091388F">
            <w:r>
              <w:t xml:space="preserve">Allergy to </w:t>
            </w:r>
            <w:proofErr w:type="spellStart"/>
            <w:r>
              <w:t>mould</w:t>
            </w:r>
            <w:proofErr w:type="spellEnd"/>
          </w:p>
        </w:tc>
        <w:tc>
          <w:tcPr>
            <w:tcW w:w="0" w:type="auto"/>
          </w:tcPr>
          <w:p w14:paraId="122CA8A3" w14:textId="77777777" w:rsidR="007C6B4A" w:rsidRDefault="007C6B4A"/>
        </w:tc>
      </w:tr>
    </w:tbl>
    <w:p w14:paraId="0EB588E6" w14:textId="77777777" w:rsidR="007C6B4A" w:rsidRDefault="0091388F">
      <w:r>
        <w:rPr>
          <w:sz w:val="28"/>
        </w:rPr>
        <w:t>Table: careplans.csv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2"/>
        <w:gridCol w:w="693"/>
        <w:gridCol w:w="3805"/>
        <w:gridCol w:w="904"/>
      </w:tblGrid>
      <w:tr w:rsidR="007C6B4A" w14:paraId="1DE206E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6551A264" w14:textId="77777777" w:rsidR="007C6B4A" w:rsidRDefault="0091388F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07CFB112" w14:textId="77777777" w:rsidR="007C6B4A" w:rsidRDefault="0091388F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45C8B1BE" w14:textId="77777777" w:rsidR="007C6B4A" w:rsidRDefault="0091388F">
            <w:r>
              <w:t>Most freq. value</w:t>
            </w:r>
          </w:p>
        </w:tc>
        <w:tc>
          <w:tcPr>
            <w:tcW w:w="0" w:type="auto"/>
            <w:shd w:val="clear" w:color="auto" w:fill="AAAAFF"/>
          </w:tcPr>
          <w:p w14:paraId="3F579453" w14:textId="77777777" w:rsidR="007C6B4A" w:rsidRDefault="0091388F">
            <w:r>
              <w:t>Comment</w:t>
            </w:r>
          </w:p>
        </w:tc>
      </w:tr>
      <w:tr w:rsidR="007C6B4A" w14:paraId="300D155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32E873C" w14:textId="77777777" w:rsidR="007C6B4A" w:rsidRDefault="0091388F">
            <w:r>
              <w:t>id</w:t>
            </w:r>
          </w:p>
        </w:tc>
        <w:tc>
          <w:tcPr>
            <w:tcW w:w="0" w:type="auto"/>
          </w:tcPr>
          <w:p w14:paraId="2B06C3B1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3D8E2E4D" w14:textId="77777777" w:rsidR="007C6B4A" w:rsidRDefault="0091388F">
            <w:r>
              <w:t>906fceed-443f-4f59-acab-562f80c5cb44</w:t>
            </w:r>
          </w:p>
        </w:tc>
        <w:tc>
          <w:tcPr>
            <w:tcW w:w="0" w:type="auto"/>
          </w:tcPr>
          <w:p w14:paraId="12931804" w14:textId="77777777" w:rsidR="007C6B4A" w:rsidRDefault="007C6B4A"/>
        </w:tc>
      </w:tr>
      <w:tr w:rsidR="007C6B4A" w14:paraId="21FF562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F873D1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567FB7CC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7CBAE0A7" w14:textId="77777777" w:rsidR="007C6B4A" w:rsidRDefault="0091388F">
            <w:r>
              <w:t>2016-11-09</w:t>
            </w:r>
          </w:p>
        </w:tc>
        <w:tc>
          <w:tcPr>
            <w:tcW w:w="0" w:type="auto"/>
          </w:tcPr>
          <w:p w14:paraId="28496047" w14:textId="77777777" w:rsidR="007C6B4A" w:rsidRDefault="007C6B4A"/>
        </w:tc>
      </w:tr>
      <w:tr w:rsidR="007C6B4A" w14:paraId="5DB2905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986E74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01D24E02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7C074B7C" w14:textId="77777777" w:rsidR="007C6B4A" w:rsidRDefault="007C6B4A"/>
        </w:tc>
        <w:tc>
          <w:tcPr>
            <w:tcW w:w="0" w:type="auto"/>
          </w:tcPr>
          <w:p w14:paraId="3EE7CD0F" w14:textId="77777777" w:rsidR="007C6B4A" w:rsidRDefault="007C6B4A"/>
        </w:tc>
      </w:tr>
      <w:tr w:rsidR="007C6B4A" w14:paraId="1D04EFF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5835EB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211949D2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6231C1C6" w14:textId="77777777" w:rsidR="007C6B4A" w:rsidRDefault="0091388F">
            <w:r>
              <w:t>b6750e05-91df-471b-97bb-a19ab9fe79c5</w:t>
            </w:r>
          </w:p>
        </w:tc>
        <w:tc>
          <w:tcPr>
            <w:tcW w:w="0" w:type="auto"/>
          </w:tcPr>
          <w:p w14:paraId="29E3A385" w14:textId="77777777" w:rsidR="007C6B4A" w:rsidRDefault="007C6B4A"/>
        </w:tc>
      </w:tr>
      <w:tr w:rsidR="007C6B4A" w14:paraId="12767F0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75ED74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0423737B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5F11DE38" w14:textId="77777777" w:rsidR="007C6B4A" w:rsidRDefault="0091388F">
            <w:r>
              <w:t>17781139-da60-46dc-ba6e-13637cb13c61</w:t>
            </w:r>
          </w:p>
        </w:tc>
        <w:tc>
          <w:tcPr>
            <w:tcW w:w="0" w:type="auto"/>
          </w:tcPr>
          <w:p w14:paraId="4B86EE73" w14:textId="77777777" w:rsidR="007C6B4A" w:rsidRDefault="007C6B4A"/>
        </w:tc>
      </w:tr>
      <w:tr w:rsidR="007C6B4A" w14:paraId="03EB560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F413CC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3CA8544C" w14:textId="77777777" w:rsidR="007C6B4A" w:rsidRDefault="0091388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14:paraId="20B6C3A0" w14:textId="77777777" w:rsidR="007C6B4A" w:rsidRDefault="0091388F">
            <w:r>
              <w:t>53950000</w:t>
            </w:r>
          </w:p>
        </w:tc>
        <w:tc>
          <w:tcPr>
            <w:tcW w:w="0" w:type="auto"/>
          </w:tcPr>
          <w:p w14:paraId="1E7B86B3" w14:textId="77777777" w:rsidR="007C6B4A" w:rsidRDefault="007C6B4A"/>
        </w:tc>
      </w:tr>
      <w:tr w:rsidR="007C6B4A" w14:paraId="13E71F9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64EF0B9" w14:textId="77777777" w:rsidR="007C6B4A" w:rsidRDefault="0091388F">
            <w:r>
              <w:t>description</w:t>
            </w:r>
          </w:p>
        </w:tc>
        <w:tc>
          <w:tcPr>
            <w:tcW w:w="0" w:type="auto"/>
          </w:tcPr>
          <w:p w14:paraId="4D75E849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3F5D14C2" w14:textId="77777777" w:rsidR="007C6B4A" w:rsidRDefault="0091388F">
            <w:r>
              <w:t>Respiratory therapy</w:t>
            </w:r>
          </w:p>
        </w:tc>
        <w:tc>
          <w:tcPr>
            <w:tcW w:w="0" w:type="auto"/>
          </w:tcPr>
          <w:p w14:paraId="70F220F4" w14:textId="77777777" w:rsidR="007C6B4A" w:rsidRDefault="007C6B4A"/>
        </w:tc>
      </w:tr>
      <w:tr w:rsidR="007C6B4A" w14:paraId="17D387D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4B47DF6" w14:textId="77777777" w:rsidR="007C6B4A" w:rsidRDefault="0091388F">
            <w:proofErr w:type="spellStart"/>
            <w:r>
              <w:t>reasoncode</w:t>
            </w:r>
            <w:proofErr w:type="spellEnd"/>
          </w:p>
        </w:tc>
        <w:tc>
          <w:tcPr>
            <w:tcW w:w="0" w:type="auto"/>
          </w:tcPr>
          <w:p w14:paraId="3B511B7D" w14:textId="77777777" w:rsidR="007C6B4A" w:rsidRDefault="0091388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14:paraId="31984B13" w14:textId="77777777" w:rsidR="007C6B4A" w:rsidRDefault="0091388F">
            <w:r>
              <w:t>10509002</w:t>
            </w:r>
          </w:p>
        </w:tc>
        <w:tc>
          <w:tcPr>
            <w:tcW w:w="0" w:type="auto"/>
          </w:tcPr>
          <w:p w14:paraId="3A84E860" w14:textId="77777777" w:rsidR="007C6B4A" w:rsidRDefault="007C6B4A"/>
        </w:tc>
      </w:tr>
      <w:tr w:rsidR="007C6B4A" w14:paraId="4DCD307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0FECB9" w14:textId="77777777" w:rsidR="007C6B4A" w:rsidRDefault="0091388F">
            <w:proofErr w:type="spellStart"/>
            <w:r>
              <w:t>reasondescription</w:t>
            </w:r>
            <w:proofErr w:type="spellEnd"/>
          </w:p>
        </w:tc>
        <w:tc>
          <w:tcPr>
            <w:tcW w:w="0" w:type="auto"/>
          </w:tcPr>
          <w:p w14:paraId="62F93AF7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0E57F3B2" w14:textId="77777777" w:rsidR="007C6B4A" w:rsidRDefault="0091388F">
            <w:r>
              <w:t>Acute bronchitis (disorder)</w:t>
            </w:r>
          </w:p>
        </w:tc>
        <w:tc>
          <w:tcPr>
            <w:tcW w:w="0" w:type="auto"/>
          </w:tcPr>
          <w:p w14:paraId="5F2C9E99" w14:textId="77777777" w:rsidR="007C6B4A" w:rsidRDefault="007C6B4A"/>
        </w:tc>
      </w:tr>
    </w:tbl>
    <w:p w14:paraId="53CA349A" w14:textId="77777777" w:rsidR="007C6B4A" w:rsidRDefault="0091388F">
      <w:r>
        <w:rPr>
          <w:sz w:val="28"/>
        </w:rPr>
        <w:t>Table: conditions.csv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  <w:gridCol w:w="693"/>
        <w:gridCol w:w="3773"/>
        <w:gridCol w:w="904"/>
      </w:tblGrid>
      <w:tr w:rsidR="007C6B4A" w14:paraId="5932FE2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0F50E831" w14:textId="77777777" w:rsidR="007C6B4A" w:rsidRDefault="0091388F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2DE85706" w14:textId="77777777" w:rsidR="007C6B4A" w:rsidRDefault="0091388F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455F5600" w14:textId="77777777" w:rsidR="007C6B4A" w:rsidRDefault="0091388F">
            <w:r>
              <w:t>Most freq. value</w:t>
            </w:r>
          </w:p>
        </w:tc>
        <w:tc>
          <w:tcPr>
            <w:tcW w:w="0" w:type="auto"/>
            <w:shd w:val="clear" w:color="auto" w:fill="AAAAFF"/>
          </w:tcPr>
          <w:p w14:paraId="75730926" w14:textId="77777777" w:rsidR="007C6B4A" w:rsidRDefault="0091388F">
            <w:r>
              <w:t>Comment</w:t>
            </w:r>
          </w:p>
        </w:tc>
      </w:tr>
      <w:tr w:rsidR="007C6B4A" w14:paraId="2F809CB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44BED44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3FDA02CC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29AA35AF" w14:textId="77777777" w:rsidR="007C6B4A" w:rsidRDefault="0091388F">
            <w:r>
              <w:t>2017-12-26</w:t>
            </w:r>
          </w:p>
        </w:tc>
        <w:tc>
          <w:tcPr>
            <w:tcW w:w="0" w:type="auto"/>
          </w:tcPr>
          <w:p w14:paraId="01DA51CB" w14:textId="77777777" w:rsidR="007C6B4A" w:rsidRDefault="007C6B4A"/>
        </w:tc>
      </w:tr>
      <w:tr w:rsidR="007C6B4A" w14:paraId="327B4F7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4089BED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0952D195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493EE59E" w14:textId="77777777" w:rsidR="007C6B4A" w:rsidRDefault="007C6B4A"/>
        </w:tc>
        <w:tc>
          <w:tcPr>
            <w:tcW w:w="0" w:type="auto"/>
          </w:tcPr>
          <w:p w14:paraId="0CFBC9D9" w14:textId="77777777" w:rsidR="007C6B4A" w:rsidRDefault="007C6B4A"/>
        </w:tc>
      </w:tr>
      <w:tr w:rsidR="007C6B4A" w14:paraId="45DCBA5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FA37213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7C5C1C70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74BBF736" w14:textId="77777777" w:rsidR="007C6B4A" w:rsidRDefault="0091388F">
            <w:r>
              <w:t>ffab9299-0b3d-474f-96a4-bb279c244c7c</w:t>
            </w:r>
          </w:p>
        </w:tc>
        <w:tc>
          <w:tcPr>
            <w:tcW w:w="0" w:type="auto"/>
          </w:tcPr>
          <w:p w14:paraId="6A07BCA3" w14:textId="77777777" w:rsidR="007C6B4A" w:rsidRDefault="007C6B4A"/>
        </w:tc>
      </w:tr>
      <w:tr w:rsidR="007C6B4A" w14:paraId="396353F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FE48DFE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3E281793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231D3520" w14:textId="77777777" w:rsidR="007C6B4A" w:rsidRDefault="0091388F">
            <w:r>
              <w:t>50bbccc5-bb6b-4073-8244-045f10a28469</w:t>
            </w:r>
          </w:p>
        </w:tc>
        <w:tc>
          <w:tcPr>
            <w:tcW w:w="0" w:type="auto"/>
          </w:tcPr>
          <w:p w14:paraId="328BD47B" w14:textId="77777777" w:rsidR="007C6B4A" w:rsidRDefault="007C6B4A"/>
        </w:tc>
      </w:tr>
      <w:tr w:rsidR="007C6B4A" w14:paraId="731C14C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298158D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0F7F8344" w14:textId="77777777" w:rsidR="007C6B4A" w:rsidRDefault="0091388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14:paraId="29DB6E4B" w14:textId="77777777" w:rsidR="007C6B4A" w:rsidRDefault="0091388F">
            <w:r>
              <w:t>444814009</w:t>
            </w:r>
          </w:p>
        </w:tc>
        <w:tc>
          <w:tcPr>
            <w:tcW w:w="0" w:type="auto"/>
          </w:tcPr>
          <w:p w14:paraId="6222FBA0" w14:textId="77777777" w:rsidR="007C6B4A" w:rsidRDefault="007C6B4A"/>
        </w:tc>
      </w:tr>
      <w:tr w:rsidR="007C6B4A" w14:paraId="0A720B2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56B0A0" w14:textId="77777777" w:rsidR="007C6B4A" w:rsidRDefault="0091388F">
            <w:r>
              <w:lastRenderedPageBreak/>
              <w:t>description</w:t>
            </w:r>
          </w:p>
        </w:tc>
        <w:tc>
          <w:tcPr>
            <w:tcW w:w="0" w:type="auto"/>
          </w:tcPr>
          <w:p w14:paraId="73C2ADC8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0E91D2B0" w14:textId="77777777" w:rsidR="007C6B4A" w:rsidRDefault="0091388F">
            <w:r>
              <w:t>Viral sinusitis (disorder)</w:t>
            </w:r>
          </w:p>
        </w:tc>
        <w:tc>
          <w:tcPr>
            <w:tcW w:w="0" w:type="auto"/>
          </w:tcPr>
          <w:p w14:paraId="0B4C5553" w14:textId="77777777" w:rsidR="007C6B4A" w:rsidRDefault="007C6B4A"/>
        </w:tc>
      </w:tr>
    </w:tbl>
    <w:p w14:paraId="54227AE8" w14:textId="77777777" w:rsidR="007C6B4A" w:rsidRDefault="0091388F">
      <w:r>
        <w:rPr>
          <w:sz w:val="28"/>
        </w:rPr>
        <w:t>Table: encounters.csv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2"/>
        <w:gridCol w:w="693"/>
        <w:gridCol w:w="3098"/>
        <w:gridCol w:w="3947"/>
      </w:tblGrid>
      <w:tr w:rsidR="007C6B4A" w14:paraId="5C6A996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49D208C5" w14:textId="77777777" w:rsidR="007C6B4A" w:rsidRDefault="0091388F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19A75C63" w14:textId="77777777" w:rsidR="007C6B4A" w:rsidRDefault="0091388F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44900E3E" w14:textId="77777777" w:rsidR="007C6B4A" w:rsidRDefault="0091388F">
            <w:r>
              <w:t>Most freq. value</w:t>
            </w:r>
          </w:p>
        </w:tc>
        <w:tc>
          <w:tcPr>
            <w:tcW w:w="0" w:type="auto"/>
            <w:shd w:val="clear" w:color="auto" w:fill="AAAAFF"/>
          </w:tcPr>
          <w:p w14:paraId="657F36EA" w14:textId="77777777" w:rsidR="007C6B4A" w:rsidRDefault="0091388F">
            <w:r>
              <w:t>Comment</w:t>
            </w:r>
          </w:p>
        </w:tc>
      </w:tr>
      <w:tr w:rsidR="007C6B4A" w14:paraId="46FB005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8C01ED" w14:textId="77777777" w:rsidR="007C6B4A" w:rsidRDefault="0091388F">
            <w:r>
              <w:t>id</w:t>
            </w:r>
          </w:p>
        </w:tc>
        <w:tc>
          <w:tcPr>
            <w:tcW w:w="0" w:type="auto"/>
          </w:tcPr>
          <w:p w14:paraId="16329E18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2EE7ACA7" w14:textId="77777777" w:rsidR="007C6B4A" w:rsidRDefault="0091388F">
            <w:r>
              <w:t>8ead2604-2f95-4ecb-a898-8c29f74709fb</w:t>
            </w:r>
          </w:p>
        </w:tc>
        <w:tc>
          <w:tcPr>
            <w:tcW w:w="0" w:type="auto"/>
          </w:tcPr>
          <w:p w14:paraId="08D74EE9" w14:textId="77777777" w:rsidR="007C6B4A" w:rsidRDefault="007C6B4A"/>
        </w:tc>
      </w:tr>
      <w:tr w:rsidR="007C6B4A" w14:paraId="26B263C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4A15CA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0332BD4E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4C95016C" w14:textId="77777777" w:rsidR="007C6B4A" w:rsidRDefault="0091388F">
            <w:r>
              <w:t>1983-04-24T05:36:43Z</w:t>
            </w:r>
          </w:p>
        </w:tc>
        <w:tc>
          <w:tcPr>
            <w:tcW w:w="0" w:type="auto"/>
          </w:tcPr>
          <w:p w14:paraId="0B646CE6" w14:textId="77777777" w:rsidR="007C6B4A" w:rsidRDefault="007C6B4A"/>
        </w:tc>
      </w:tr>
      <w:tr w:rsidR="007C6B4A" w14:paraId="1A74DA4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4ABD524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6F1C90DB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35EE060A" w14:textId="77777777" w:rsidR="007C6B4A" w:rsidRDefault="0091388F">
            <w:r>
              <w:t>2001-10-05T03:47:01Z</w:t>
            </w:r>
          </w:p>
        </w:tc>
        <w:tc>
          <w:tcPr>
            <w:tcW w:w="0" w:type="auto"/>
          </w:tcPr>
          <w:p w14:paraId="076A7771" w14:textId="77777777" w:rsidR="007C6B4A" w:rsidRDefault="007C6B4A"/>
        </w:tc>
      </w:tr>
      <w:tr w:rsidR="007C6B4A" w14:paraId="5DD0F20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FE7BB47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48085D92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03FA8E86" w14:textId="77777777" w:rsidR="007C6B4A" w:rsidRDefault="0091388F">
            <w:r>
              <w:t>24121ee3-3413-4e42-8e17-0410204adf10</w:t>
            </w:r>
          </w:p>
        </w:tc>
        <w:tc>
          <w:tcPr>
            <w:tcW w:w="0" w:type="auto"/>
          </w:tcPr>
          <w:p w14:paraId="3E3A4E0C" w14:textId="77777777" w:rsidR="007C6B4A" w:rsidRDefault="007C6B4A"/>
        </w:tc>
      </w:tr>
      <w:tr w:rsidR="007C6B4A" w14:paraId="12275B0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3E113CA" w14:textId="77777777" w:rsidR="007C6B4A" w:rsidRDefault="0091388F">
            <w:proofErr w:type="spellStart"/>
            <w:r>
              <w:t>encounterclass</w:t>
            </w:r>
            <w:proofErr w:type="spellEnd"/>
          </w:p>
        </w:tc>
        <w:tc>
          <w:tcPr>
            <w:tcW w:w="0" w:type="auto"/>
          </w:tcPr>
          <w:p w14:paraId="5CC0F6C9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71C86504" w14:textId="77777777" w:rsidR="007C6B4A" w:rsidRDefault="0091388F">
            <w:r>
              <w:t>ambulatory</w:t>
            </w:r>
          </w:p>
        </w:tc>
        <w:tc>
          <w:tcPr>
            <w:tcW w:w="0" w:type="auto"/>
          </w:tcPr>
          <w:p w14:paraId="2FD84F27" w14:textId="77777777" w:rsidR="007C6B4A" w:rsidRDefault="0091388F">
            <w:r>
              <w:t xml:space="preserve">case </w:t>
            </w:r>
          </w:p>
          <w:p w14:paraId="18615905" w14:textId="77777777" w:rsidR="007C6B4A" w:rsidRDefault="0091388F">
            <w:r>
              <w:t>when lower(</w:t>
            </w:r>
            <w:proofErr w:type="spellStart"/>
            <w:r>
              <w:t>encouterclass</w:t>
            </w:r>
            <w:proofErr w:type="spellEnd"/>
            <w:r>
              <w:t>) = 'ambulatory' then 9202</w:t>
            </w:r>
          </w:p>
          <w:p w14:paraId="69A0E417" w14:textId="77777777" w:rsidR="007C6B4A" w:rsidRDefault="0091388F">
            <w:r>
              <w:t>when lower(</w:t>
            </w:r>
            <w:proofErr w:type="spellStart"/>
            <w:r>
              <w:t>encouterclass</w:t>
            </w:r>
            <w:proofErr w:type="spellEnd"/>
            <w:r>
              <w:t>) = 'emergency' then 9203</w:t>
            </w:r>
          </w:p>
          <w:p w14:paraId="5C5B26F0" w14:textId="77777777" w:rsidR="007C6B4A" w:rsidRDefault="0091388F">
            <w:r>
              <w:t>when lower(</w:t>
            </w:r>
            <w:proofErr w:type="spellStart"/>
            <w:r>
              <w:t>encouterclass</w:t>
            </w:r>
            <w:proofErr w:type="spellEnd"/>
            <w:r>
              <w:t>) = 'inpatient'     then 9201</w:t>
            </w:r>
          </w:p>
          <w:p w14:paraId="2FF1A433" w14:textId="77777777" w:rsidR="007C6B4A" w:rsidRDefault="0091388F">
            <w:r>
              <w:t>when lower(</w:t>
            </w:r>
            <w:proofErr w:type="spellStart"/>
            <w:r>
              <w:t>encouterclass</w:t>
            </w:r>
            <w:proofErr w:type="spellEnd"/>
            <w:r>
              <w:t>) = 'wellness'     then 9202</w:t>
            </w:r>
          </w:p>
          <w:p w14:paraId="6434F84A" w14:textId="77777777" w:rsidR="007C6B4A" w:rsidRDefault="0091388F">
            <w:r>
              <w:t>when lower(</w:t>
            </w:r>
            <w:proofErr w:type="spellStart"/>
            <w:r>
              <w:t>encouterclass</w:t>
            </w:r>
            <w:proofErr w:type="spellEnd"/>
            <w:r>
              <w:t>) = '</w:t>
            </w:r>
            <w:proofErr w:type="spellStart"/>
            <w:r>
              <w:t>urgentcare</w:t>
            </w:r>
            <w:proofErr w:type="spellEnd"/>
            <w:proofErr w:type="gramStart"/>
            <w:r>
              <w:t>'  then</w:t>
            </w:r>
            <w:proofErr w:type="gramEnd"/>
            <w:r>
              <w:t xml:space="preserve"> 9203 </w:t>
            </w:r>
          </w:p>
          <w:p w14:paraId="5F261ED3" w14:textId="77777777" w:rsidR="007C6B4A" w:rsidRDefault="0091388F">
            <w:r>
              <w:t>when lower(</w:t>
            </w:r>
            <w:proofErr w:type="spellStart"/>
            <w:r>
              <w:t>encouterclass</w:t>
            </w:r>
            <w:proofErr w:type="spellEnd"/>
            <w:r>
              <w:t>) = 'outpatient'   then 9202</w:t>
            </w:r>
          </w:p>
          <w:p w14:paraId="54796CBA" w14:textId="77777777" w:rsidR="007C6B4A" w:rsidRDefault="0091388F">
            <w:r>
              <w:t>else 0</w:t>
            </w:r>
          </w:p>
          <w:p w14:paraId="514D00DF" w14:textId="77777777" w:rsidR="007C6B4A" w:rsidRDefault="0091388F">
            <w:r>
              <w:t>end</w:t>
            </w:r>
          </w:p>
        </w:tc>
      </w:tr>
      <w:tr w:rsidR="007C6B4A" w14:paraId="5EB0272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DC0A97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368EFDAD" w14:textId="77777777" w:rsidR="007C6B4A" w:rsidRDefault="0091388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14:paraId="26A69FE1" w14:textId="77777777" w:rsidR="007C6B4A" w:rsidRDefault="0091388F">
            <w:r>
              <w:t>185349003</w:t>
            </w:r>
          </w:p>
        </w:tc>
        <w:tc>
          <w:tcPr>
            <w:tcW w:w="0" w:type="auto"/>
          </w:tcPr>
          <w:p w14:paraId="61503FE5" w14:textId="77777777" w:rsidR="007C6B4A" w:rsidRDefault="007C6B4A"/>
        </w:tc>
      </w:tr>
      <w:tr w:rsidR="007C6B4A" w14:paraId="1FE8603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DA0F41" w14:textId="77777777" w:rsidR="007C6B4A" w:rsidRDefault="0091388F">
            <w:r>
              <w:t>description</w:t>
            </w:r>
          </w:p>
        </w:tc>
        <w:tc>
          <w:tcPr>
            <w:tcW w:w="0" w:type="auto"/>
          </w:tcPr>
          <w:p w14:paraId="16880A88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7C08B5AE" w14:textId="77777777" w:rsidR="007C6B4A" w:rsidRDefault="0091388F">
            <w:r>
              <w:t xml:space="preserve">Encounter for </w:t>
            </w:r>
            <w:proofErr w:type="spellStart"/>
            <w:r>
              <w:t>check up</w:t>
            </w:r>
            <w:proofErr w:type="spellEnd"/>
            <w:r>
              <w:t xml:space="preserve"> (procedure)</w:t>
            </w:r>
          </w:p>
        </w:tc>
        <w:tc>
          <w:tcPr>
            <w:tcW w:w="0" w:type="auto"/>
          </w:tcPr>
          <w:p w14:paraId="752ECFD7" w14:textId="77777777" w:rsidR="007C6B4A" w:rsidRDefault="007C6B4A"/>
        </w:tc>
      </w:tr>
      <w:tr w:rsidR="007C6B4A" w14:paraId="40897A5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0C01A96" w14:textId="77777777" w:rsidR="007C6B4A" w:rsidRDefault="0091388F">
            <w:r>
              <w:t>cost</w:t>
            </w:r>
          </w:p>
        </w:tc>
        <w:tc>
          <w:tcPr>
            <w:tcW w:w="0" w:type="auto"/>
          </w:tcPr>
          <w:p w14:paraId="54C8C8F4" w14:textId="77777777" w:rsidR="007C6B4A" w:rsidRDefault="0091388F">
            <w:r>
              <w:t>real</w:t>
            </w:r>
          </w:p>
        </w:tc>
        <w:tc>
          <w:tcPr>
            <w:tcW w:w="0" w:type="auto"/>
          </w:tcPr>
          <w:p w14:paraId="35D21806" w14:textId="77777777" w:rsidR="007C6B4A" w:rsidRDefault="0091388F">
            <w:r>
              <w:t>129.16</w:t>
            </w:r>
          </w:p>
        </w:tc>
        <w:tc>
          <w:tcPr>
            <w:tcW w:w="0" w:type="auto"/>
          </w:tcPr>
          <w:p w14:paraId="57F080C9" w14:textId="77777777" w:rsidR="007C6B4A" w:rsidRDefault="007C6B4A"/>
        </w:tc>
      </w:tr>
      <w:tr w:rsidR="007C6B4A" w14:paraId="292E0CB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27DF01" w14:textId="77777777" w:rsidR="007C6B4A" w:rsidRDefault="0091388F">
            <w:proofErr w:type="spellStart"/>
            <w:r>
              <w:t>reasoncode</w:t>
            </w:r>
            <w:proofErr w:type="spellEnd"/>
          </w:p>
        </w:tc>
        <w:tc>
          <w:tcPr>
            <w:tcW w:w="0" w:type="auto"/>
          </w:tcPr>
          <w:p w14:paraId="15A3236D" w14:textId="77777777" w:rsidR="007C6B4A" w:rsidRDefault="0091388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14:paraId="2E92BC07" w14:textId="77777777" w:rsidR="007C6B4A" w:rsidRDefault="007C6B4A"/>
        </w:tc>
        <w:tc>
          <w:tcPr>
            <w:tcW w:w="0" w:type="auto"/>
          </w:tcPr>
          <w:p w14:paraId="4E44318F" w14:textId="77777777" w:rsidR="007C6B4A" w:rsidRDefault="007C6B4A"/>
        </w:tc>
      </w:tr>
      <w:tr w:rsidR="007C6B4A" w14:paraId="347152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A9E905" w14:textId="77777777" w:rsidR="007C6B4A" w:rsidRDefault="0091388F">
            <w:proofErr w:type="spellStart"/>
            <w:r>
              <w:t>reasondescription</w:t>
            </w:r>
            <w:proofErr w:type="spellEnd"/>
          </w:p>
        </w:tc>
        <w:tc>
          <w:tcPr>
            <w:tcW w:w="0" w:type="auto"/>
          </w:tcPr>
          <w:p w14:paraId="1F5D5549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5A9D9DA5" w14:textId="77777777" w:rsidR="007C6B4A" w:rsidRDefault="007C6B4A"/>
        </w:tc>
        <w:tc>
          <w:tcPr>
            <w:tcW w:w="0" w:type="auto"/>
          </w:tcPr>
          <w:p w14:paraId="6BB5B1C2" w14:textId="77777777" w:rsidR="007C6B4A" w:rsidRDefault="007C6B4A"/>
        </w:tc>
      </w:tr>
    </w:tbl>
    <w:p w14:paraId="7A681F70" w14:textId="77777777" w:rsidR="007C6B4A" w:rsidRDefault="0091388F">
      <w:r>
        <w:rPr>
          <w:sz w:val="28"/>
        </w:rPr>
        <w:t>Table: imaging_studies.csv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0"/>
        <w:gridCol w:w="693"/>
        <w:gridCol w:w="3767"/>
        <w:gridCol w:w="904"/>
      </w:tblGrid>
      <w:tr w:rsidR="007C6B4A" w14:paraId="57C7CA3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078B0407" w14:textId="77777777" w:rsidR="007C6B4A" w:rsidRDefault="0091388F">
            <w:r>
              <w:lastRenderedPageBreak/>
              <w:t>Field</w:t>
            </w:r>
          </w:p>
        </w:tc>
        <w:tc>
          <w:tcPr>
            <w:tcW w:w="0" w:type="auto"/>
            <w:shd w:val="clear" w:color="auto" w:fill="AAAAFF"/>
          </w:tcPr>
          <w:p w14:paraId="7B26293A" w14:textId="77777777" w:rsidR="007C6B4A" w:rsidRDefault="0091388F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0208881E" w14:textId="77777777" w:rsidR="007C6B4A" w:rsidRDefault="0091388F">
            <w:r>
              <w:t>Most freq. value</w:t>
            </w:r>
          </w:p>
        </w:tc>
        <w:tc>
          <w:tcPr>
            <w:tcW w:w="0" w:type="auto"/>
            <w:shd w:val="clear" w:color="auto" w:fill="AAAAFF"/>
          </w:tcPr>
          <w:p w14:paraId="1C5A85B2" w14:textId="77777777" w:rsidR="007C6B4A" w:rsidRDefault="0091388F">
            <w:r>
              <w:t>Comment</w:t>
            </w:r>
          </w:p>
        </w:tc>
      </w:tr>
      <w:tr w:rsidR="007C6B4A" w14:paraId="027D374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A68F6E" w14:textId="77777777" w:rsidR="007C6B4A" w:rsidRDefault="0091388F">
            <w:r>
              <w:t>id</w:t>
            </w:r>
          </w:p>
        </w:tc>
        <w:tc>
          <w:tcPr>
            <w:tcW w:w="0" w:type="auto"/>
          </w:tcPr>
          <w:p w14:paraId="5ED93FCF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4F71C1AA" w14:textId="77777777" w:rsidR="007C6B4A" w:rsidRDefault="0091388F">
            <w:r>
              <w:t>26cd0a95-10a6-4a30-8af1-ebc602d39b72</w:t>
            </w:r>
          </w:p>
        </w:tc>
        <w:tc>
          <w:tcPr>
            <w:tcW w:w="0" w:type="auto"/>
          </w:tcPr>
          <w:p w14:paraId="5A1F6BF3" w14:textId="77777777" w:rsidR="007C6B4A" w:rsidRDefault="007C6B4A"/>
        </w:tc>
      </w:tr>
      <w:tr w:rsidR="007C6B4A" w14:paraId="5F48CA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8BE44C9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56618A05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76F8B8BB" w14:textId="77777777" w:rsidR="007C6B4A" w:rsidRDefault="0091388F">
            <w:r>
              <w:t>2015-10-26</w:t>
            </w:r>
          </w:p>
        </w:tc>
        <w:tc>
          <w:tcPr>
            <w:tcW w:w="0" w:type="auto"/>
          </w:tcPr>
          <w:p w14:paraId="3ED3D2BF" w14:textId="77777777" w:rsidR="007C6B4A" w:rsidRDefault="007C6B4A"/>
        </w:tc>
      </w:tr>
      <w:tr w:rsidR="007C6B4A" w14:paraId="7343551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7ECDD9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49ABB55B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5B592E63" w14:textId="77777777" w:rsidR="007C6B4A" w:rsidRDefault="0091388F">
            <w:r>
              <w:t>5dacca68-eb32-45ea-bf9d-f224f96e4299</w:t>
            </w:r>
          </w:p>
        </w:tc>
        <w:tc>
          <w:tcPr>
            <w:tcW w:w="0" w:type="auto"/>
          </w:tcPr>
          <w:p w14:paraId="07556D00" w14:textId="77777777" w:rsidR="007C6B4A" w:rsidRDefault="007C6B4A"/>
        </w:tc>
      </w:tr>
      <w:tr w:rsidR="007C6B4A" w14:paraId="6B45022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24471E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7FC93C29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6615F13F" w14:textId="77777777" w:rsidR="007C6B4A" w:rsidRDefault="0091388F">
            <w:r>
              <w:t>fcd7e8af-0242-4efb-a392-642ed4cb01d1</w:t>
            </w:r>
          </w:p>
        </w:tc>
        <w:tc>
          <w:tcPr>
            <w:tcW w:w="0" w:type="auto"/>
          </w:tcPr>
          <w:p w14:paraId="72D4DD91" w14:textId="77777777" w:rsidR="007C6B4A" w:rsidRDefault="007C6B4A"/>
        </w:tc>
      </w:tr>
      <w:tr w:rsidR="007C6B4A" w14:paraId="212415A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1708362" w14:textId="77777777" w:rsidR="007C6B4A" w:rsidRDefault="0091388F">
            <w:proofErr w:type="spellStart"/>
            <w:r>
              <w:t>bodysite_code</w:t>
            </w:r>
            <w:proofErr w:type="spellEnd"/>
          </w:p>
        </w:tc>
        <w:tc>
          <w:tcPr>
            <w:tcW w:w="0" w:type="auto"/>
          </w:tcPr>
          <w:p w14:paraId="646D321F" w14:textId="77777777" w:rsidR="007C6B4A" w:rsidRDefault="0091388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14:paraId="4C28C234" w14:textId="77777777" w:rsidR="007C6B4A" w:rsidRDefault="0091388F">
            <w:r>
              <w:t>51185008</w:t>
            </w:r>
          </w:p>
        </w:tc>
        <w:tc>
          <w:tcPr>
            <w:tcW w:w="0" w:type="auto"/>
          </w:tcPr>
          <w:p w14:paraId="52AF10CB" w14:textId="77777777" w:rsidR="007C6B4A" w:rsidRDefault="007C6B4A"/>
        </w:tc>
      </w:tr>
      <w:tr w:rsidR="007C6B4A" w14:paraId="182322D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5FCD0A" w14:textId="77777777" w:rsidR="007C6B4A" w:rsidRDefault="0091388F">
            <w:proofErr w:type="spellStart"/>
            <w:r>
              <w:t>bodysite_description</w:t>
            </w:r>
            <w:proofErr w:type="spellEnd"/>
          </w:p>
        </w:tc>
        <w:tc>
          <w:tcPr>
            <w:tcW w:w="0" w:type="auto"/>
          </w:tcPr>
          <w:p w14:paraId="7649A789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02AD27BD" w14:textId="77777777" w:rsidR="007C6B4A" w:rsidRDefault="0091388F">
            <w:r>
              <w:t>Thoracic structure (body structure)</w:t>
            </w:r>
          </w:p>
        </w:tc>
        <w:tc>
          <w:tcPr>
            <w:tcW w:w="0" w:type="auto"/>
          </w:tcPr>
          <w:p w14:paraId="47DA2DFD" w14:textId="77777777" w:rsidR="007C6B4A" w:rsidRDefault="007C6B4A"/>
        </w:tc>
      </w:tr>
      <w:tr w:rsidR="007C6B4A" w14:paraId="24B8047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FBAFF4" w14:textId="77777777" w:rsidR="007C6B4A" w:rsidRDefault="0091388F">
            <w:proofErr w:type="spellStart"/>
            <w:r>
              <w:t>modality_code</w:t>
            </w:r>
            <w:proofErr w:type="spellEnd"/>
          </w:p>
        </w:tc>
        <w:tc>
          <w:tcPr>
            <w:tcW w:w="0" w:type="auto"/>
          </w:tcPr>
          <w:p w14:paraId="5099D910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39292835" w14:textId="77777777" w:rsidR="007C6B4A" w:rsidRDefault="0091388F">
            <w:r>
              <w:t>CT</w:t>
            </w:r>
          </w:p>
        </w:tc>
        <w:tc>
          <w:tcPr>
            <w:tcW w:w="0" w:type="auto"/>
          </w:tcPr>
          <w:p w14:paraId="7AF85A95" w14:textId="77777777" w:rsidR="007C6B4A" w:rsidRDefault="007C6B4A"/>
        </w:tc>
      </w:tr>
      <w:tr w:rsidR="007C6B4A" w14:paraId="5E6B63C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8FDFEF" w14:textId="77777777" w:rsidR="007C6B4A" w:rsidRDefault="0091388F">
            <w:proofErr w:type="spellStart"/>
            <w:r>
              <w:t>modality_description</w:t>
            </w:r>
            <w:proofErr w:type="spellEnd"/>
          </w:p>
        </w:tc>
        <w:tc>
          <w:tcPr>
            <w:tcW w:w="0" w:type="auto"/>
          </w:tcPr>
          <w:p w14:paraId="248EAF17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10DFC1FA" w14:textId="77777777" w:rsidR="007C6B4A" w:rsidRDefault="0091388F">
            <w:r>
              <w:t>Computed Tomography</w:t>
            </w:r>
          </w:p>
        </w:tc>
        <w:tc>
          <w:tcPr>
            <w:tcW w:w="0" w:type="auto"/>
          </w:tcPr>
          <w:p w14:paraId="73214545" w14:textId="77777777" w:rsidR="007C6B4A" w:rsidRDefault="007C6B4A"/>
        </w:tc>
      </w:tr>
      <w:tr w:rsidR="007C6B4A" w14:paraId="19ED51D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DF7892" w14:textId="77777777" w:rsidR="007C6B4A" w:rsidRDefault="0091388F">
            <w:proofErr w:type="spellStart"/>
            <w:r>
              <w:t>sop_code</w:t>
            </w:r>
            <w:proofErr w:type="spellEnd"/>
          </w:p>
        </w:tc>
        <w:tc>
          <w:tcPr>
            <w:tcW w:w="0" w:type="auto"/>
          </w:tcPr>
          <w:p w14:paraId="10216A7C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6CFECAAC" w14:textId="77777777" w:rsidR="007C6B4A" w:rsidRDefault="0091388F">
            <w:r>
              <w:t>1.2.840.10008.5.1.4.1.1.2</w:t>
            </w:r>
          </w:p>
        </w:tc>
        <w:tc>
          <w:tcPr>
            <w:tcW w:w="0" w:type="auto"/>
          </w:tcPr>
          <w:p w14:paraId="05B20819" w14:textId="77777777" w:rsidR="007C6B4A" w:rsidRDefault="007C6B4A"/>
        </w:tc>
      </w:tr>
      <w:tr w:rsidR="007C6B4A" w14:paraId="3A757E3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06A80A0" w14:textId="77777777" w:rsidR="007C6B4A" w:rsidRDefault="0091388F">
            <w:proofErr w:type="spellStart"/>
            <w:r>
              <w:t>sop_description</w:t>
            </w:r>
            <w:proofErr w:type="spellEnd"/>
          </w:p>
        </w:tc>
        <w:tc>
          <w:tcPr>
            <w:tcW w:w="0" w:type="auto"/>
          </w:tcPr>
          <w:p w14:paraId="50D53ED5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1FD860E0" w14:textId="77777777" w:rsidR="007C6B4A" w:rsidRDefault="0091388F">
            <w:r>
              <w:t>CT Image Storage</w:t>
            </w:r>
          </w:p>
        </w:tc>
        <w:tc>
          <w:tcPr>
            <w:tcW w:w="0" w:type="auto"/>
          </w:tcPr>
          <w:p w14:paraId="4B092FA4" w14:textId="77777777" w:rsidR="007C6B4A" w:rsidRDefault="007C6B4A"/>
        </w:tc>
      </w:tr>
    </w:tbl>
    <w:p w14:paraId="4878FE4B" w14:textId="77777777" w:rsidR="007C6B4A" w:rsidRDefault="0091388F">
      <w:r>
        <w:rPr>
          <w:sz w:val="28"/>
        </w:rPr>
        <w:t>Table: immunizations.csv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  <w:gridCol w:w="693"/>
        <w:gridCol w:w="4315"/>
        <w:gridCol w:w="904"/>
      </w:tblGrid>
      <w:tr w:rsidR="007C6B4A" w14:paraId="63E0BE3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64C0610E" w14:textId="77777777" w:rsidR="007C6B4A" w:rsidRDefault="0091388F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43583FCF" w14:textId="77777777" w:rsidR="007C6B4A" w:rsidRDefault="0091388F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2B94CD5B" w14:textId="77777777" w:rsidR="007C6B4A" w:rsidRDefault="0091388F">
            <w:r>
              <w:t>Most freq. value</w:t>
            </w:r>
          </w:p>
        </w:tc>
        <w:tc>
          <w:tcPr>
            <w:tcW w:w="0" w:type="auto"/>
            <w:shd w:val="clear" w:color="auto" w:fill="AAAAFF"/>
          </w:tcPr>
          <w:p w14:paraId="0696D7C8" w14:textId="77777777" w:rsidR="007C6B4A" w:rsidRDefault="0091388F">
            <w:r>
              <w:t>Comment</w:t>
            </w:r>
          </w:p>
        </w:tc>
      </w:tr>
      <w:tr w:rsidR="007C6B4A" w14:paraId="3A442D9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FEE246A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2DF7C795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15B06723" w14:textId="77777777" w:rsidR="007C6B4A" w:rsidRDefault="0091388F">
            <w:r>
              <w:t>2016-06-16</w:t>
            </w:r>
          </w:p>
        </w:tc>
        <w:tc>
          <w:tcPr>
            <w:tcW w:w="0" w:type="auto"/>
          </w:tcPr>
          <w:p w14:paraId="2B71728C" w14:textId="77777777" w:rsidR="007C6B4A" w:rsidRDefault="007C6B4A"/>
        </w:tc>
      </w:tr>
      <w:tr w:rsidR="007C6B4A" w14:paraId="022BDE2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96C82F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078A9F59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6C0FDEDD" w14:textId="77777777" w:rsidR="007C6B4A" w:rsidRDefault="0091388F">
            <w:r>
              <w:t>8734f7b8-4525-4db3-b8b7-60da22f729b5</w:t>
            </w:r>
          </w:p>
        </w:tc>
        <w:tc>
          <w:tcPr>
            <w:tcW w:w="0" w:type="auto"/>
          </w:tcPr>
          <w:p w14:paraId="37E5B3B4" w14:textId="77777777" w:rsidR="007C6B4A" w:rsidRDefault="007C6B4A"/>
        </w:tc>
      </w:tr>
      <w:tr w:rsidR="007C6B4A" w14:paraId="5688E55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7F55461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49B2F684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71A7F84C" w14:textId="77777777" w:rsidR="007C6B4A" w:rsidRDefault="0091388F">
            <w:r>
              <w:t>c9557a0c-7f03-48ba-9975-667d28f2dc39</w:t>
            </w:r>
          </w:p>
        </w:tc>
        <w:tc>
          <w:tcPr>
            <w:tcW w:w="0" w:type="auto"/>
          </w:tcPr>
          <w:p w14:paraId="53ED6D5A" w14:textId="77777777" w:rsidR="007C6B4A" w:rsidRDefault="007C6B4A"/>
        </w:tc>
      </w:tr>
      <w:tr w:rsidR="007C6B4A" w14:paraId="2BD4C79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CD33E07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2EFF8350" w14:textId="77777777" w:rsidR="007C6B4A" w:rsidRDefault="0091388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14:paraId="1B5D55B4" w14:textId="77777777" w:rsidR="007C6B4A" w:rsidRDefault="0091388F">
            <w:r>
              <w:t>140</w:t>
            </w:r>
          </w:p>
        </w:tc>
        <w:tc>
          <w:tcPr>
            <w:tcW w:w="0" w:type="auto"/>
          </w:tcPr>
          <w:p w14:paraId="66AD925C" w14:textId="77777777" w:rsidR="007C6B4A" w:rsidRDefault="007C6B4A"/>
        </w:tc>
      </w:tr>
      <w:tr w:rsidR="007C6B4A" w14:paraId="2B3D4C3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CF8A79F" w14:textId="77777777" w:rsidR="007C6B4A" w:rsidRDefault="0091388F">
            <w:r>
              <w:t>description</w:t>
            </w:r>
          </w:p>
        </w:tc>
        <w:tc>
          <w:tcPr>
            <w:tcW w:w="0" w:type="auto"/>
          </w:tcPr>
          <w:p w14:paraId="0A433D1B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508BED14" w14:textId="77777777" w:rsidR="007C6B4A" w:rsidRDefault="0091388F">
            <w:proofErr w:type="gramStart"/>
            <w:r>
              <w:t>Influenza  seasonal</w:t>
            </w:r>
            <w:proofErr w:type="gramEnd"/>
            <w:r>
              <w:t xml:space="preserve">  injectable  preservative free</w:t>
            </w:r>
          </w:p>
        </w:tc>
        <w:tc>
          <w:tcPr>
            <w:tcW w:w="0" w:type="auto"/>
          </w:tcPr>
          <w:p w14:paraId="231301EB" w14:textId="77777777" w:rsidR="007C6B4A" w:rsidRDefault="007C6B4A"/>
        </w:tc>
      </w:tr>
      <w:tr w:rsidR="007C6B4A" w14:paraId="3B83FD7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9A0DA00" w14:textId="77777777" w:rsidR="007C6B4A" w:rsidRDefault="0091388F">
            <w:r>
              <w:t>cost</w:t>
            </w:r>
          </w:p>
        </w:tc>
        <w:tc>
          <w:tcPr>
            <w:tcW w:w="0" w:type="auto"/>
          </w:tcPr>
          <w:p w14:paraId="5AD828E9" w14:textId="77777777" w:rsidR="007C6B4A" w:rsidRDefault="0091388F">
            <w:r>
              <w:t>real</w:t>
            </w:r>
          </w:p>
        </w:tc>
        <w:tc>
          <w:tcPr>
            <w:tcW w:w="0" w:type="auto"/>
          </w:tcPr>
          <w:p w14:paraId="31A6569A" w14:textId="77777777" w:rsidR="007C6B4A" w:rsidRDefault="0091388F">
            <w:r>
              <w:t>140.52</w:t>
            </w:r>
          </w:p>
        </w:tc>
        <w:tc>
          <w:tcPr>
            <w:tcW w:w="0" w:type="auto"/>
          </w:tcPr>
          <w:p w14:paraId="55551142" w14:textId="77777777" w:rsidR="007C6B4A" w:rsidRDefault="007C6B4A"/>
        </w:tc>
      </w:tr>
    </w:tbl>
    <w:p w14:paraId="519FE565" w14:textId="77777777" w:rsidR="007C6B4A" w:rsidRDefault="0091388F">
      <w:r>
        <w:rPr>
          <w:sz w:val="28"/>
        </w:rPr>
        <w:t>Table: medications.csv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2"/>
        <w:gridCol w:w="693"/>
        <w:gridCol w:w="3695"/>
        <w:gridCol w:w="904"/>
      </w:tblGrid>
      <w:tr w:rsidR="007C6B4A" w14:paraId="5A89170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7E3036BE" w14:textId="77777777" w:rsidR="007C6B4A" w:rsidRDefault="0091388F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1AB11C2C" w14:textId="77777777" w:rsidR="007C6B4A" w:rsidRDefault="0091388F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17929549" w14:textId="77777777" w:rsidR="007C6B4A" w:rsidRDefault="0091388F">
            <w:r>
              <w:t>Most freq. value</w:t>
            </w:r>
          </w:p>
        </w:tc>
        <w:tc>
          <w:tcPr>
            <w:tcW w:w="0" w:type="auto"/>
            <w:shd w:val="clear" w:color="auto" w:fill="AAAAFF"/>
          </w:tcPr>
          <w:p w14:paraId="6D75C811" w14:textId="77777777" w:rsidR="007C6B4A" w:rsidRDefault="0091388F">
            <w:r>
              <w:t>Comment</w:t>
            </w:r>
          </w:p>
        </w:tc>
      </w:tr>
      <w:tr w:rsidR="007C6B4A" w14:paraId="55D112D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84471AE" w14:textId="77777777" w:rsidR="007C6B4A" w:rsidRDefault="0091388F">
            <w:r>
              <w:t>start</w:t>
            </w:r>
          </w:p>
        </w:tc>
        <w:tc>
          <w:tcPr>
            <w:tcW w:w="0" w:type="auto"/>
          </w:tcPr>
          <w:p w14:paraId="54CA04C4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6525A3E6" w14:textId="77777777" w:rsidR="007C6B4A" w:rsidRDefault="0091388F">
            <w:r>
              <w:t>2016-04-03</w:t>
            </w:r>
          </w:p>
        </w:tc>
        <w:tc>
          <w:tcPr>
            <w:tcW w:w="0" w:type="auto"/>
          </w:tcPr>
          <w:p w14:paraId="700DA071" w14:textId="77777777" w:rsidR="007C6B4A" w:rsidRDefault="007C6B4A"/>
        </w:tc>
      </w:tr>
      <w:tr w:rsidR="007C6B4A" w14:paraId="5016330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0CCFC27" w14:textId="77777777" w:rsidR="007C6B4A" w:rsidRDefault="0091388F">
            <w:r>
              <w:t>stop</w:t>
            </w:r>
          </w:p>
        </w:tc>
        <w:tc>
          <w:tcPr>
            <w:tcW w:w="0" w:type="auto"/>
          </w:tcPr>
          <w:p w14:paraId="62F23E88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0255C37F" w14:textId="77777777" w:rsidR="007C6B4A" w:rsidRDefault="007C6B4A"/>
        </w:tc>
        <w:tc>
          <w:tcPr>
            <w:tcW w:w="0" w:type="auto"/>
          </w:tcPr>
          <w:p w14:paraId="2F399BAE" w14:textId="77777777" w:rsidR="007C6B4A" w:rsidRDefault="007C6B4A"/>
        </w:tc>
      </w:tr>
      <w:tr w:rsidR="007C6B4A" w14:paraId="76D4198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B1B6EA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02C32181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12E8F3F5" w14:textId="77777777" w:rsidR="007C6B4A" w:rsidRDefault="0091388F">
            <w:r>
              <w:t>5dacca68-eb32-45ea-bf9d-f224f96e4299</w:t>
            </w:r>
          </w:p>
        </w:tc>
        <w:tc>
          <w:tcPr>
            <w:tcW w:w="0" w:type="auto"/>
          </w:tcPr>
          <w:p w14:paraId="0DE3CA49" w14:textId="77777777" w:rsidR="007C6B4A" w:rsidRDefault="007C6B4A"/>
        </w:tc>
      </w:tr>
      <w:tr w:rsidR="007C6B4A" w14:paraId="39ED4CD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E5178E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0CC57AA1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0EFE3660" w14:textId="77777777" w:rsidR="007C6B4A" w:rsidRDefault="0091388F">
            <w:r>
              <w:t>93917d59-daf9-4206-b59c-c73262c4ca9f</w:t>
            </w:r>
          </w:p>
        </w:tc>
        <w:tc>
          <w:tcPr>
            <w:tcW w:w="0" w:type="auto"/>
          </w:tcPr>
          <w:p w14:paraId="4978CA14" w14:textId="77777777" w:rsidR="007C6B4A" w:rsidRDefault="007C6B4A"/>
        </w:tc>
      </w:tr>
      <w:tr w:rsidR="007C6B4A" w14:paraId="436971D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FAA8DD4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2D0FEC29" w14:textId="77777777" w:rsidR="007C6B4A" w:rsidRDefault="0091388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14:paraId="56E3BB2F" w14:textId="77777777" w:rsidR="007C6B4A" w:rsidRDefault="0091388F">
            <w:r>
              <w:t>316672</w:t>
            </w:r>
          </w:p>
        </w:tc>
        <w:tc>
          <w:tcPr>
            <w:tcW w:w="0" w:type="auto"/>
          </w:tcPr>
          <w:p w14:paraId="7990CF31" w14:textId="77777777" w:rsidR="007C6B4A" w:rsidRDefault="007C6B4A"/>
        </w:tc>
      </w:tr>
      <w:tr w:rsidR="007C6B4A" w14:paraId="043D67B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F40A290" w14:textId="77777777" w:rsidR="007C6B4A" w:rsidRDefault="0091388F">
            <w:r>
              <w:t>description</w:t>
            </w:r>
          </w:p>
        </w:tc>
        <w:tc>
          <w:tcPr>
            <w:tcW w:w="0" w:type="auto"/>
          </w:tcPr>
          <w:p w14:paraId="2DA95245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53C5E061" w14:textId="77777777" w:rsidR="007C6B4A" w:rsidRDefault="0091388F">
            <w:proofErr w:type="spellStart"/>
            <w:r>
              <w:t>Simvistatin</w:t>
            </w:r>
            <w:proofErr w:type="spellEnd"/>
            <w:r>
              <w:t xml:space="preserve"> 10 MG</w:t>
            </w:r>
          </w:p>
        </w:tc>
        <w:tc>
          <w:tcPr>
            <w:tcW w:w="0" w:type="auto"/>
          </w:tcPr>
          <w:p w14:paraId="693DD5BB" w14:textId="77777777" w:rsidR="007C6B4A" w:rsidRDefault="007C6B4A"/>
        </w:tc>
      </w:tr>
      <w:tr w:rsidR="007C6B4A" w14:paraId="21EE3BA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C17A5A" w14:textId="77777777" w:rsidR="007C6B4A" w:rsidRDefault="0091388F">
            <w:r>
              <w:t>cost</w:t>
            </w:r>
          </w:p>
        </w:tc>
        <w:tc>
          <w:tcPr>
            <w:tcW w:w="0" w:type="auto"/>
          </w:tcPr>
          <w:p w14:paraId="137FAD7C" w14:textId="77777777" w:rsidR="007C6B4A" w:rsidRDefault="0091388F">
            <w:r>
              <w:t>real</w:t>
            </w:r>
          </w:p>
        </w:tc>
        <w:tc>
          <w:tcPr>
            <w:tcW w:w="0" w:type="auto"/>
          </w:tcPr>
          <w:p w14:paraId="242F18E8" w14:textId="77777777" w:rsidR="007C6B4A" w:rsidRDefault="0091388F">
            <w:r>
              <w:t>263.49</w:t>
            </w:r>
          </w:p>
        </w:tc>
        <w:tc>
          <w:tcPr>
            <w:tcW w:w="0" w:type="auto"/>
          </w:tcPr>
          <w:p w14:paraId="3DDB5239" w14:textId="77777777" w:rsidR="007C6B4A" w:rsidRDefault="007C6B4A"/>
        </w:tc>
      </w:tr>
      <w:tr w:rsidR="007C6B4A" w14:paraId="5E1B993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B738BE6" w14:textId="77777777" w:rsidR="007C6B4A" w:rsidRDefault="0091388F">
            <w:r>
              <w:lastRenderedPageBreak/>
              <w:t>dispenses</w:t>
            </w:r>
          </w:p>
        </w:tc>
        <w:tc>
          <w:tcPr>
            <w:tcW w:w="0" w:type="auto"/>
          </w:tcPr>
          <w:p w14:paraId="2ACAD7AA" w14:textId="77777777" w:rsidR="007C6B4A" w:rsidRDefault="0091388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14:paraId="42C057D2" w14:textId="77777777" w:rsidR="007C6B4A" w:rsidRDefault="0091388F">
            <w:r>
              <w:t>1</w:t>
            </w:r>
          </w:p>
        </w:tc>
        <w:tc>
          <w:tcPr>
            <w:tcW w:w="0" w:type="auto"/>
          </w:tcPr>
          <w:p w14:paraId="67F5DC91" w14:textId="77777777" w:rsidR="007C6B4A" w:rsidRDefault="007C6B4A"/>
        </w:tc>
      </w:tr>
      <w:tr w:rsidR="007C6B4A" w14:paraId="60BD1E5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3D2AEF2" w14:textId="77777777" w:rsidR="007C6B4A" w:rsidRDefault="0091388F">
            <w:proofErr w:type="spellStart"/>
            <w:r>
              <w:t>totalcost</w:t>
            </w:r>
            <w:proofErr w:type="spellEnd"/>
          </w:p>
        </w:tc>
        <w:tc>
          <w:tcPr>
            <w:tcW w:w="0" w:type="auto"/>
          </w:tcPr>
          <w:p w14:paraId="248E686F" w14:textId="77777777" w:rsidR="007C6B4A" w:rsidRDefault="0091388F">
            <w:r>
              <w:t>real</w:t>
            </w:r>
          </w:p>
        </w:tc>
        <w:tc>
          <w:tcPr>
            <w:tcW w:w="0" w:type="auto"/>
          </w:tcPr>
          <w:p w14:paraId="06494118" w14:textId="77777777" w:rsidR="007C6B4A" w:rsidRDefault="0091388F">
            <w:r>
              <w:t>3161.88</w:t>
            </w:r>
          </w:p>
        </w:tc>
        <w:tc>
          <w:tcPr>
            <w:tcW w:w="0" w:type="auto"/>
          </w:tcPr>
          <w:p w14:paraId="4352F63B" w14:textId="77777777" w:rsidR="007C6B4A" w:rsidRDefault="007C6B4A"/>
        </w:tc>
      </w:tr>
      <w:tr w:rsidR="007C6B4A" w14:paraId="4379090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41881B" w14:textId="77777777" w:rsidR="007C6B4A" w:rsidRDefault="0091388F">
            <w:proofErr w:type="spellStart"/>
            <w:r>
              <w:t>reasoncode</w:t>
            </w:r>
            <w:proofErr w:type="spellEnd"/>
          </w:p>
        </w:tc>
        <w:tc>
          <w:tcPr>
            <w:tcW w:w="0" w:type="auto"/>
          </w:tcPr>
          <w:p w14:paraId="370F5CDC" w14:textId="77777777" w:rsidR="007C6B4A" w:rsidRDefault="0091388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14:paraId="636A30B9" w14:textId="77777777" w:rsidR="007C6B4A" w:rsidRDefault="007C6B4A"/>
        </w:tc>
        <w:tc>
          <w:tcPr>
            <w:tcW w:w="0" w:type="auto"/>
          </w:tcPr>
          <w:p w14:paraId="7BDC0A03" w14:textId="77777777" w:rsidR="007C6B4A" w:rsidRDefault="007C6B4A"/>
        </w:tc>
      </w:tr>
      <w:tr w:rsidR="007C6B4A" w14:paraId="692FBA2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5B4535" w14:textId="77777777" w:rsidR="007C6B4A" w:rsidRDefault="0091388F">
            <w:proofErr w:type="spellStart"/>
            <w:r>
              <w:t>reasondescription</w:t>
            </w:r>
            <w:proofErr w:type="spellEnd"/>
          </w:p>
        </w:tc>
        <w:tc>
          <w:tcPr>
            <w:tcW w:w="0" w:type="auto"/>
          </w:tcPr>
          <w:p w14:paraId="697AAD8F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226146B4" w14:textId="77777777" w:rsidR="007C6B4A" w:rsidRDefault="007C6B4A"/>
        </w:tc>
        <w:tc>
          <w:tcPr>
            <w:tcW w:w="0" w:type="auto"/>
          </w:tcPr>
          <w:p w14:paraId="08E2359F" w14:textId="77777777" w:rsidR="007C6B4A" w:rsidRDefault="007C6B4A"/>
        </w:tc>
      </w:tr>
    </w:tbl>
    <w:p w14:paraId="67053625" w14:textId="77777777" w:rsidR="007C6B4A" w:rsidRDefault="0091388F">
      <w:r>
        <w:rPr>
          <w:sz w:val="28"/>
        </w:rPr>
        <w:t>Table: observations.csv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3"/>
        <w:gridCol w:w="693"/>
        <w:gridCol w:w="5381"/>
        <w:gridCol w:w="904"/>
      </w:tblGrid>
      <w:tr w:rsidR="007C6B4A" w14:paraId="04A3092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4DFB0A53" w14:textId="77777777" w:rsidR="007C6B4A" w:rsidRDefault="0091388F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32C7E6AC" w14:textId="77777777" w:rsidR="007C6B4A" w:rsidRDefault="0091388F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39E92A21" w14:textId="77777777" w:rsidR="007C6B4A" w:rsidRDefault="0091388F">
            <w:r>
              <w:t>Most freq. value</w:t>
            </w:r>
          </w:p>
        </w:tc>
        <w:tc>
          <w:tcPr>
            <w:tcW w:w="0" w:type="auto"/>
            <w:shd w:val="clear" w:color="auto" w:fill="AAAAFF"/>
          </w:tcPr>
          <w:p w14:paraId="4101FF11" w14:textId="77777777" w:rsidR="007C6B4A" w:rsidRDefault="0091388F">
            <w:r>
              <w:t>Comment</w:t>
            </w:r>
          </w:p>
        </w:tc>
      </w:tr>
      <w:tr w:rsidR="007C6B4A" w14:paraId="06B5447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A36FDD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020768CD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714C2928" w14:textId="77777777" w:rsidR="007C6B4A" w:rsidRDefault="0091388F">
            <w:r>
              <w:t>1986-06-20</w:t>
            </w:r>
          </w:p>
        </w:tc>
        <w:tc>
          <w:tcPr>
            <w:tcW w:w="0" w:type="auto"/>
          </w:tcPr>
          <w:p w14:paraId="11D3D594" w14:textId="77777777" w:rsidR="007C6B4A" w:rsidRDefault="007C6B4A"/>
        </w:tc>
      </w:tr>
      <w:tr w:rsidR="007C6B4A" w14:paraId="5E38F16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3115250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7A8FBE45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77835CF7" w14:textId="77777777" w:rsidR="007C6B4A" w:rsidRDefault="0091388F">
            <w:r>
              <w:t>cfe0b091-a7b4-4fbb-a0a2-d0fd86a596e4</w:t>
            </w:r>
          </w:p>
        </w:tc>
        <w:tc>
          <w:tcPr>
            <w:tcW w:w="0" w:type="auto"/>
          </w:tcPr>
          <w:p w14:paraId="05927256" w14:textId="77777777" w:rsidR="007C6B4A" w:rsidRDefault="007C6B4A"/>
        </w:tc>
      </w:tr>
      <w:tr w:rsidR="007C6B4A" w14:paraId="783B6E6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992FEE6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274993A6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4CB215D4" w14:textId="77777777" w:rsidR="007C6B4A" w:rsidRDefault="0091388F">
            <w:r>
              <w:t>e84bdba6-e316-4c1f-a778-99a05f0dde1f</w:t>
            </w:r>
          </w:p>
        </w:tc>
        <w:tc>
          <w:tcPr>
            <w:tcW w:w="0" w:type="auto"/>
          </w:tcPr>
          <w:p w14:paraId="66FC4DA4" w14:textId="77777777" w:rsidR="007C6B4A" w:rsidRDefault="007C6B4A"/>
        </w:tc>
      </w:tr>
      <w:tr w:rsidR="007C6B4A" w14:paraId="5954A14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B087AB5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2F583843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66733941" w14:textId="77777777" w:rsidR="007C6B4A" w:rsidRDefault="0091388F">
            <w:r>
              <w:t>72514-3</w:t>
            </w:r>
          </w:p>
        </w:tc>
        <w:tc>
          <w:tcPr>
            <w:tcW w:w="0" w:type="auto"/>
          </w:tcPr>
          <w:p w14:paraId="6D68676D" w14:textId="77777777" w:rsidR="007C6B4A" w:rsidRDefault="007C6B4A"/>
        </w:tc>
      </w:tr>
      <w:tr w:rsidR="007C6B4A" w14:paraId="63D4A5E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EBB20BE" w14:textId="77777777" w:rsidR="007C6B4A" w:rsidRDefault="0091388F">
            <w:r>
              <w:t>description</w:t>
            </w:r>
          </w:p>
        </w:tc>
        <w:tc>
          <w:tcPr>
            <w:tcW w:w="0" w:type="auto"/>
          </w:tcPr>
          <w:p w14:paraId="0BE3E29B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40791605" w14:textId="77777777" w:rsidR="007C6B4A" w:rsidRDefault="0091388F">
            <w:r>
              <w:t>Pain severity - 0-10 verbal numeric rating [Score] - Reported</w:t>
            </w:r>
          </w:p>
        </w:tc>
        <w:tc>
          <w:tcPr>
            <w:tcW w:w="0" w:type="auto"/>
          </w:tcPr>
          <w:p w14:paraId="004EA320" w14:textId="77777777" w:rsidR="007C6B4A" w:rsidRDefault="007C6B4A"/>
        </w:tc>
      </w:tr>
      <w:tr w:rsidR="007C6B4A" w14:paraId="2FE9C01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EDF10D" w14:textId="77777777" w:rsidR="007C6B4A" w:rsidRDefault="0091388F">
            <w:r>
              <w:t>value</w:t>
            </w:r>
          </w:p>
        </w:tc>
        <w:tc>
          <w:tcPr>
            <w:tcW w:w="0" w:type="auto"/>
          </w:tcPr>
          <w:p w14:paraId="16456F4B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00CB558F" w14:textId="77777777" w:rsidR="007C6B4A" w:rsidRDefault="0091388F">
            <w:r>
              <w:t>Never smoker</w:t>
            </w:r>
          </w:p>
        </w:tc>
        <w:tc>
          <w:tcPr>
            <w:tcW w:w="0" w:type="auto"/>
          </w:tcPr>
          <w:p w14:paraId="139E031A" w14:textId="77777777" w:rsidR="007C6B4A" w:rsidRDefault="007C6B4A"/>
        </w:tc>
      </w:tr>
      <w:tr w:rsidR="007C6B4A" w14:paraId="1B29EE5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57BB1F9" w14:textId="77777777" w:rsidR="007C6B4A" w:rsidRDefault="0091388F">
            <w:r>
              <w:t>units</w:t>
            </w:r>
          </w:p>
        </w:tc>
        <w:tc>
          <w:tcPr>
            <w:tcW w:w="0" w:type="auto"/>
          </w:tcPr>
          <w:p w14:paraId="65677DB3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4E4E3543" w14:textId="77777777" w:rsidR="007C6B4A" w:rsidRDefault="0091388F">
            <w:r>
              <w:t>mg/</w:t>
            </w:r>
            <w:proofErr w:type="spellStart"/>
            <w:r>
              <w:t>dL</w:t>
            </w:r>
            <w:proofErr w:type="spellEnd"/>
          </w:p>
        </w:tc>
        <w:tc>
          <w:tcPr>
            <w:tcW w:w="0" w:type="auto"/>
          </w:tcPr>
          <w:p w14:paraId="295E2122" w14:textId="77777777" w:rsidR="007C6B4A" w:rsidRDefault="007C6B4A"/>
        </w:tc>
      </w:tr>
      <w:tr w:rsidR="007C6B4A" w14:paraId="36BF816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2AA5DE5" w14:textId="77777777" w:rsidR="007C6B4A" w:rsidRDefault="0091388F">
            <w:r>
              <w:t>type</w:t>
            </w:r>
          </w:p>
        </w:tc>
        <w:tc>
          <w:tcPr>
            <w:tcW w:w="0" w:type="auto"/>
          </w:tcPr>
          <w:p w14:paraId="4CE0FA8C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6DF8BD53" w14:textId="77777777" w:rsidR="007C6B4A" w:rsidRDefault="0091388F">
            <w:r>
              <w:t>numeric</w:t>
            </w:r>
          </w:p>
        </w:tc>
        <w:tc>
          <w:tcPr>
            <w:tcW w:w="0" w:type="auto"/>
          </w:tcPr>
          <w:p w14:paraId="7A840BA4" w14:textId="77777777" w:rsidR="007C6B4A" w:rsidRDefault="007C6B4A"/>
        </w:tc>
      </w:tr>
    </w:tbl>
    <w:p w14:paraId="6BD3F267" w14:textId="77777777" w:rsidR="007C6B4A" w:rsidRDefault="0091388F">
      <w:r>
        <w:rPr>
          <w:sz w:val="28"/>
        </w:rPr>
        <w:t>Table: patients.csv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"/>
        <w:gridCol w:w="693"/>
        <w:gridCol w:w="3781"/>
        <w:gridCol w:w="904"/>
      </w:tblGrid>
      <w:tr w:rsidR="007C6B4A" w14:paraId="11E39D4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3D075D24" w14:textId="77777777" w:rsidR="007C6B4A" w:rsidRDefault="0091388F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5E8D1481" w14:textId="77777777" w:rsidR="007C6B4A" w:rsidRDefault="0091388F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65587E50" w14:textId="77777777" w:rsidR="007C6B4A" w:rsidRDefault="0091388F">
            <w:r>
              <w:t>Most freq. value</w:t>
            </w:r>
          </w:p>
        </w:tc>
        <w:tc>
          <w:tcPr>
            <w:tcW w:w="0" w:type="auto"/>
            <w:shd w:val="clear" w:color="auto" w:fill="AAAAFF"/>
          </w:tcPr>
          <w:p w14:paraId="0EF2C105" w14:textId="77777777" w:rsidR="007C6B4A" w:rsidRDefault="0091388F">
            <w:r>
              <w:t>Comment</w:t>
            </w:r>
          </w:p>
        </w:tc>
      </w:tr>
      <w:tr w:rsidR="007C6B4A" w14:paraId="1614D54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14A88B" w14:textId="77777777" w:rsidR="007C6B4A" w:rsidRDefault="0091388F">
            <w:r>
              <w:t>id</w:t>
            </w:r>
          </w:p>
        </w:tc>
        <w:tc>
          <w:tcPr>
            <w:tcW w:w="0" w:type="auto"/>
          </w:tcPr>
          <w:p w14:paraId="0792C5D9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24BCD825" w14:textId="77777777" w:rsidR="007C6B4A" w:rsidRDefault="0091388F">
            <w:r>
              <w:t>e31a194d-e8b1-4e81-a511-5da4ad99f8c8</w:t>
            </w:r>
          </w:p>
        </w:tc>
        <w:tc>
          <w:tcPr>
            <w:tcW w:w="0" w:type="auto"/>
          </w:tcPr>
          <w:p w14:paraId="7BBCD3C3" w14:textId="77777777" w:rsidR="007C6B4A" w:rsidRDefault="007C6B4A"/>
        </w:tc>
      </w:tr>
      <w:tr w:rsidR="007C6B4A" w14:paraId="02CF87E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845EA5E" w14:textId="77777777" w:rsidR="007C6B4A" w:rsidRDefault="0091388F">
            <w:r>
              <w:t>birthdate</w:t>
            </w:r>
          </w:p>
        </w:tc>
        <w:tc>
          <w:tcPr>
            <w:tcW w:w="0" w:type="auto"/>
          </w:tcPr>
          <w:p w14:paraId="6D3CE420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54088082" w14:textId="77777777" w:rsidR="007C6B4A" w:rsidRDefault="0091388F">
            <w:r>
              <w:t>1926-02-23</w:t>
            </w:r>
          </w:p>
        </w:tc>
        <w:tc>
          <w:tcPr>
            <w:tcW w:w="0" w:type="auto"/>
          </w:tcPr>
          <w:p w14:paraId="6536CFD2" w14:textId="77777777" w:rsidR="007C6B4A" w:rsidRDefault="007C6B4A"/>
        </w:tc>
      </w:tr>
      <w:tr w:rsidR="007C6B4A" w14:paraId="5E2B826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E9D6FDF" w14:textId="77777777" w:rsidR="007C6B4A" w:rsidRDefault="0091388F">
            <w:proofErr w:type="spellStart"/>
            <w:r>
              <w:t>deathdate</w:t>
            </w:r>
            <w:proofErr w:type="spellEnd"/>
          </w:p>
        </w:tc>
        <w:tc>
          <w:tcPr>
            <w:tcW w:w="0" w:type="auto"/>
          </w:tcPr>
          <w:p w14:paraId="28D9BEBE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44774BD3" w14:textId="77777777" w:rsidR="007C6B4A" w:rsidRDefault="007C6B4A"/>
        </w:tc>
        <w:tc>
          <w:tcPr>
            <w:tcW w:w="0" w:type="auto"/>
          </w:tcPr>
          <w:p w14:paraId="2FA4BE76" w14:textId="77777777" w:rsidR="007C6B4A" w:rsidRDefault="007C6B4A"/>
        </w:tc>
      </w:tr>
      <w:tr w:rsidR="007C6B4A" w14:paraId="1AFF21E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6371CA3" w14:textId="77777777" w:rsidR="007C6B4A" w:rsidRDefault="0091388F">
            <w:proofErr w:type="spellStart"/>
            <w:r>
              <w:t>ssn</w:t>
            </w:r>
            <w:proofErr w:type="spellEnd"/>
          </w:p>
        </w:tc>
        <w:tc>
          <w:tcPr>
            <w:tcW w:w="0" w:type="auto"/>
          </w:tcPr>
          <w:p w14:paraId="4B5263EB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32D00BE2" w14:textId="77777777" w:rsidR="007C6B4A" w:rsidRDefault="0091388F">
            <w:r>
              <w:t>999-41-5589</w:t>
            </w:r>
          </w:p>
        </w:tc>
        <w:tc>
          <w:tcPr>
            <w:tcW w:w="0" w:type="auto"/>
          </w:tcPr>
          <w:p w14:paraId="7264AAF3" w14:textId="77777777" w:rsidR="007C6B4A" w:rsidRDefault="007C6B4A"/>
        </w:tc>
      </w:tr>
      <w:tr w:rsidR="007C6B4A" w14:paraId="63CB4BC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8C4EEBD" w14:textId="77777777" w:rsidR="007C6B4A" w:rsidRDefault="0091388F">
            <w:r>
              <w:t>drivers</w:t>
            </w:r>
          </w:p>
        </w:tc>
        <w:tc>
          <w:tcPr>
            <w:tcW w:w="0" w:type="auto"/>
          </w:tcPr>
          <w:p w14:paraId="4607B59B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30CED932" w14:textId="77777777" w:rsidR="007C6B4A" w:rsidRDefault="007C6B4A"/>
        </w:tc>
        <w:tc>
          <w:tcPr>
            <w:tcW w:w="0" w:type="auto"/>
          </w:tcPr>
          <w:p w14:paraId="0A6F1D7F" w14:textId="77777777" w:rsidR="007C6B4A" w:rsidRDefault="007C6B4A"/>
        </w:tc>
      </w:tr>
      <w:tr w:rsidR="007C6B4A" w14:paraId="2CFCDD5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28004C" w14:textId="77777777" w:rsidR="007C6B4A" w:rsidRDefault="0091388F">
            <w:r>
              <w:t>passport</w:t>
            </w:r>
          </w:p>
        </w:tc>
        <w:tc>
          <w:tcPr>
            <w:tcW w:w="0" w:type="auto"/>
          </w:tcPr>
          <w:p w14:paraId="5EA00AA5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3CC54E22" w14:textId="77777777" w:rsidR="007C6B4A" w:rsidRDefault="007C6B4A"/>
        </w:tc>
        <w:tc>
          <w:tcPr>
            <w:tcW w:w="0" w:type="auto"/>
          </w:tcPr>
          <w:p w14:paraId="7853414B" w14:textId="77777777" w:rsidR="007C6B4A" w:rsidRDefault="007C6B4A"/>
        </w:tc>
      </w:tr>
      <w:tr w:rsidR="007C6B4A" w14:paraId="526B595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BC55A8D" w14:textId="77777777" w:rsidR="007C6B4A" w:rsidRDefault="0091388F">
            <w:r>
              <w:t>prefix</w:t>
            </w:r>
          </w:p>
        </w:tc>
        <w:tc>
          <w:tcPr>
            <w:tcW w:w="0" w:type="auto"/>
          </w:tcPr>
          <w:p w14:paraId="5D2FD9A4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0FBD63B0" w14:textId="77777777" w:rsidR="007C6B4A" w:rsidRDefault="0091388F">
            <w:r>
              <w:t>Mr.</w:t>
            </w:r>
          </w:p>
        </w:tc>
        <w:tc>
          <w:tcPr>
            <w:tcW w:w="0" w:type="auto"/>
          </w:tcPr>
          <w:p w14:paraId="6FA61B1F" w14:textId="77777777" w:rsidR="007C6B4A" w:rsidRDefault="007C6B4A"/>
        </w:tc>
      </w:tr>
      <w:tr w:rsidR="007C6B4A" w14:paraId="1A46666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B4F39CA" w14:textId="77777777" w:rsidR="007C6B4A" w:rsidRDefault="0091388F">
            <w:r>
              <w:t>first</w:t>
            </w:r>
          </w:p>
        </w:tc>
        <w:tc>
          <w:tcPr>
            <w:tcW w:w="0" w:type="auto"/>
          </w:tcPr>
          <w:p w14:paraId="2968FCC2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3BB57A6A" w14:textId="77777777" w:rsidR="007C6B4A" w:rsidRDefault="0091388F">
            <w:r>
              <w:t>Benito209</w:t>
            </w:r>
          </w:p>
        </w:tc>
        <w:tc>
          <w:tcPr>
            <w:tcW w:w="0" w:type="auto"/>
          </w:tcPr>
          <w:p w14:paraId="3C26097A" w14:textId="77777777" w:rsidR="007C6B4A" w:rsidRDefault="007C6B4A"/>
        </w:tc>
      </w:tr>
      <w:tr w:rsidR="007C6B4A" w14:paraId="172AF4E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9D3A2DD" w14:textId="77777777" w:rsidR="007C6B4A" w:rsidRDefault="0091388F">
            <w:r>
              <w:t>last</w:t>
            </w:r>
          </w:p>
        </w:tc>
        <w:tc>
          <w:tcPr>
            <w:tcW w:w="0" w:type="auto"/>
          </w:tcPr>
          <w:p w14:paraId="671BAE28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2BF52560" w14:textId="77777777" w:rsidR="007C6B4A" w:rsidRDefault="0091388F">
            <w:r>
              <w:t>Marks830</w:t>
            </w:r>
          </w:p>
        </w:tc>
        <w:tc>
          <w:tcPr>
            <w:tcW w:w="0" w:type="auto"/>
          </w:tcPr>
          <w:p w14:paraId="76A79C7A" w14:textId="77777777" w:rsidR="007C6B4A" w:rsidRDefault="007C6B4A"/>
        </w:tc>
      </w:tr>
      <w:tr w:rsidR="007C6B4A" w14:paraId="7EC8EB7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01E9B4" w14:textId="77777777" w:rsidR="007C6B4A" w:rsidRDefault="0091388F">
            <w:r>
              <w:t>suffix</w:t>
            </w:r>
          </w:p>
        </w:tc>
        <w:tc>
          <w:tcPr>
            <w:tcW w:w="0" w:type="auto"/>
          </w:tcPr>
          <w:p w14:paraId="726F8989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3BFC433B" w14:textId="77777777" w:rsidR="007C6B4A" w:rsidRDefault="007C6B4A"/>
        </w:tc>
        <w:tc>
          <w:tcPr>
            <w:tcW w:w="0" w:type="auto"/>
          </w:tcPr>
          <w:p w14:paraId="57AC0F04" w14:textId="77777777" w:rsidR="007C6B4A" w:rsidRDefault="007C6B4A"/>
        </w:tc>
      </w:tr>
      <w:tr w:rsidR="007C6B4A" w14:paraId="4D94FF3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CFDF3FE" w14:textId="77777777" w:rsidR="007C6B4A" w:rsidRDefault="0091388F">
            <w:r>
              <w:t>maiden</w:t>
            </w:r>
          </w:p>
        </w:tc>
        <w:tc>
          <w:tcPr>
            <w:tcW w:w="0" w:type="auto"/>
          </w:tcPr>
          <w:p w14:paraId="3586474B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7B69D100" w14:textId="77777777" w:rsidR="007C6B4A" w:rsidRDefault="007C6B4A"/>
        </w:tc>
        <w:tc>
          <w:tcPr>
            <w:tcW w:w="0" w:type="auto"/>
          </w:tcPr>
          <w:p w14:paraId="2583D527" w14:textId="77777777" w:rsidR="007C6B4A" w:rsidRDefault="007C6B4A"/>
        </w:tc>
      </w:tr>
      <w:tr w:rsidR="007C6B4A" w14:paraId="6E3B068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10278A" w14:textId="77777777" w:rsidR="007C6B4A" w:rsidRDefault="0091388F">
            <w:r>
              <w:t>marital</w:t>
            </w:r>
          </w:p>
        </w:tc>
        <w:tc>
          <w:tcPr>
            <w:tcW w:w="0" w:type="auto"/>
          </w:tcPr>
          <w:p w14:paraId="4EC9C04F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2CE3751C" w14:textId="77777777" w:rsidR="007C6B4A" w:rsidRDefault="0091388F">
            <w:r>
              <w:t>M</w:t>
            </w:r>
          </w:p>
        </w:tc>
        <w:tc>
          <w:tcPr>
            <w:tcW w:w="0" w:type="auto"/>
          </w:tcPr>
          <w:p w14:paraId="2D1087EB" w14:textId="77777777" w:rsidR="007C6B4A" w:rsidRDefault="007C6B4A"/>
        </w:tc>
      </w:tr>
      <w:tr w:rsidR="007C6B4A" w14:paraId="7D5B833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9775AA9" w14:textId="77777777" w:rsidR="007C6B4A" w:rsidRDefault="0091388F">
            <w:r>
              <w:lastRenderedPageBreak/>
              <w:t>race</w:t>
            </w:r>
          </w:p>
        </w:tc>
        <w:tc>
          <w:tcPr>
            <w:tcW w:w="0" w:type="auto"/>
          </w:tcPr>
          <w:p w14:paraId="22DE06F3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3ABD4DED" w14:textId="77777777" w:rsidR="007C6B4A" w:rsidRDefault="0091388F">
            <w:r>
              <w:t>white</w:t>
            </w:r>
          </w:p>
        </w:tc>
        <w:tc>
          <w:tcPr>
            <w:tcW w:w="0" w:type="auto"/>
          </w:tcPr>
          <w:p w14:paraId="0B63590A" w14:textId="77777777" w:rsidR="007C6B4A" w:rsidRDefault="007C6B4A"/>
        </w:tc>
      </w:tr>
      <w:tr w:rsidR="007C6B4A" w14:paraId="636ADA4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AC69440" w14:textId="77777777" w:rsidR="007C6B4A" w:rsidRDefault="0091388F">
            <w:r>
              <w:t>ethnicity</w:t>
            </w:r>
          </w:p>
        </w:tc>
        <w:tc>
          <w:tcPr>
            <w:tcW w:w="0" w:type="auto"/>
          </w:tcPr>
          <w:p w14:paraId="6F32340A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740346D6" w14:textId="77777777" w:rsidR="007C6B4A" w:rsidRDefault="0091388F">
            <w:proofErr w:type="spellStart"/>
            <w:r>
              <w:t>irish</w:t>
            </w:r>
            <w:proofErr w:type="spellEnd"/>
          </w:p>
        </w:tc>
        <w:tc>
          <w:tcPr>
            <w:tcW w:w="0" w:type="auto"/>
          </w:tcPr>
          <w:p w14:paraId="3CC16C77" w14:textId="77777777" w:rsidR="007C6B4A" w:rsidRDefault="007C6B4A"/>
        </w:tc>
      </w:tr>
      <w:tr w:rsidR="007C6B4A" w14:paraId="6ABA41A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45002F" w14:textId="77777777" w:rsidR="007C6B4A" w:rsidRDefault="0091388F">
            <w:r>
              <w:t>gender</w:t>
            </w:r>
          </w:p>
        </w:tc>
        <w:tc>
          <w:tcPr>
            <w:tcW w:w="0" w:type="auto"/>
          </w:tcPr>
          <w:p w14:paraId="1324C080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03F9B589" w14:textId="77777777" w:rsidR="007C6B4A" w:rsidRDefault="0091388F">
            <w:r>
              <w:t>M</w:t>
            </w:r>
          </w:p>
        </w:tc>
        <w:tc>
          <w:tcPr>
            <w:tcW w:w="0" w:type="auto"/>
          </w:tcPr>
          <w:p w14:paraId="1DB603BE" w14:textId="77777777" w:rsidR="007C6B4A" w:rsidRDefault="007C6B4A"/>
        </w:tc>
      </w:tr>
      <w:tr w:rsidR="007C6B4A" w14:paraId="4461E9D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747A69" w14:textId="77777777" w:rsidR="007C6B4A" w:rsidRDefault="0091388F">
            <w:r>
              <w:t>birthplace</w:t>
            </w:r>
          </w:p>
        </w:tc>
        <w:tc>
          <w:tcPr>
            <w:tcW w:w="0" w:type="auto"/>
          </w:tcPr>
          <w:p w14:paraId="3D88B51C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4098B808" w14:textId="77777777" w:rsidR="007C6B4A" w:rsidRDefault="0091388F">
            <w:r>
              <w:t>Boston</w:t>
            </w:r>
          </w:p>
        </w:tc>
        <w:tc>
          <w:tcPr>
            <w:tcW w:w="0" w:type="auto"/>
          </w:tcPr>
          <w:p w14:paraId="3DD8E1F9" w14:textId="77777777" w:rsidR="007C6B4A" w:rsidRDefault="007C6B4A"/>
        </w:tc>
      </w:tr>
      <w:tr w:rsidR="007C6B4A" w14:paraId="1F5E3E8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B54DBE1" w14:textId="77777777" w:rsidR="007C6B4A" w:rsidRDefault="0091388F">
            <w:r>
              <w:t>address</w:t>
            </w:r>
          </w:p>
        </w:tc>
        <w:tc>
          <w:tcPr>
            <w:tcW w:w="0" w:type="auto"/>
          </w:tcPr>
          <w:p w14:paraId="018453D5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4C90C70E" w14:textId="77777777" w:rsidR="007C6B4A" w:rsidRDefault="0091388F">
            <w:r>
              <w:t>192 MacGyver Dam</w:t>
            </w:r>
          </w:p>
        </w:tc>
        <w:tc>
          <w:tcPr>
            <w:tcW w:w="0" w:type="auto"/>
          </w:tcPr>
          <w:p w14:paraId="69313229" w14:textId="77777777" w:rsidR="007C6B4A" w:rsidRDefault="007C6B4A"/>
        </w:tc>
      </w:tr>
      <w:tr w:rsidR="007C6B4A" w14:paraId="4577C8D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920055" w14:textId="77777777" w:rsidR="007C6B4A" w:rsidRDefault="0091388F">
            <w:r>
              <w:t>city</w:t>
            </w:r>
          </w:p>
        </w:tc>
        <w:tc>
          <w:tcPr>
            <w:tcW w:w="0" w:type="auto"/>
          </w:tcPr>
          <w:p w14:paraId="6523B2AA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258A1247" w14:textId="77777777" w:rsidR="007C6B4A" w:rsidRDefault="0091388F">
            <w:r>
              <w:t>Boston</w:t>
            </w:r>
          </w:p>
        </w:tc>
        <w:tc>
          <w:tcPr>
            <w:tcW w:w="0" w:type="auto"/>
          </w:tcPr>
          <w:p w14:paraId="3CEC048F" w14:textId="77777777" w:rsidR="007C6B4A" w:rsidRDefault="007C6B4A"/>
        </w:tc>
      </w:tr>
      <w:tr w:rsidR="007C6B4A" w14:paraId="3DEAA0B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F602F8E" w14:textId="77777777" w:rsidR="007C6B4A" w:rsidRDefault="0091388F">
            <w:r>
              <w:t>state</w:t>
            </w:r>
          </w:p>
        </w:tc>
        <w:tc>
          <w:tcPr>
            <w:tcW w:w="0" w:type="auto"/>
          </w:tcPr>
          <w:p w14:paraId="480D1973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399639D4" w14:textId="77777777" w:rsidR="007C6B4A" w:rsidRDefault="0091388F">
            <w:r>
              <w:t>Massachusetts</w:t>
            </w:r>
          </w:p>
        </w:tc>
        <w:tc>
          <w:tcPr>
            <w:tcW w:w="0" w:type="auto"/>
          </w:tcPr>
          <w:p w14:paraId="533546D1" w14:textId="77777777" w:rsidR="007C6B4A" w:rsidRDefault="007C6B4A"/>
        </w:tc>
      </w:tr>
      <w:tr w:rsidR="007C6B4A" w14:paraId="696361B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D2519D8" w14:textId="77777777" w:rsidR="007C6B4A" w:rsidRDefault="0091388F">
            <w:r>
              <w:t>zip</w:t>
            </w:r>
          </w:p>
        </w:tc>
        <w:tc>
          <w:tcPr>
            <w:tcW w:w="0" w:type="auto"/>
          </w:tcPr>
          <w:p w14:paraId="435D7399" w14:textId="77777777" w:rsidR="007C6B4A" w:rsidRDefault="0091388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14:paraId="73287F6F" w14:textId="77777777" w:rsidR="007C6B4A" w:rsidRDefault="0091388F">
            <w:r>
              <w:t>02108</w:t>
            </w:r>
          </w:p>
        </w:tc>
        <w:tc>
          <w:tcPr>
            <w:tcW w:w="0" w:type="auto"/>
          </w:tcPr>
          <w:p w14:paraId="73ADB0C5" w14:textId="77777777" w:rsidR="007C6B4A" w:rsidRDefault="007C6B4A"/>
        </w:tc>
      </w:tr>
    </w:tbl>
    <w:p w14:paraId="24A77AF9" w14:textId="77777777" w:rsidR="007C6B4A" w:rsidRDefault="0091388F">
      <w:r>
        <w:rPr>
          <w:sz w:val="36"/>
        </w:rPr>
        <w:t>Table: procedures.csv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2"/>
        <w:gridCol w:w="693"/>
        <w:gridCol w:w="3803"/>
        <w:gridCol w:w="904"/>
      </w:tblGrid>
      <w:tr w:rsidR="007C6B4A" w14:paraId="603FB1F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AAAAFF"/>
          </w:tcPr>
          <w:p w14:paraId="48257AB9" w14:textId="77777777" w:rsidR="007C6B4A" w:rsidRDefault="0091388F">
            <w:r>
              <w:t>Field</w:t>
            </w:r>
          </w:p>
        </w:tc>
        <w:tc>
          <w:tcPr>
            <w:tcW w:w="0" w:type="auto"/>
            <w:shd w:val="clear" w:color="auto" w:fill="AAAAFF"/>
          </w:tcPr>
          <w:p w14:paraId="60E1E3FF" w14:textId="77777777" w:rsidR="007C6B4A" w:rsidRDefault="0091388F">
            <w:r>
              <w:t>Type</w:t>
            </w:r>
          </w:p>
        </w:tc>
        <w:tc>
          <w:tcPr>
            <w:tcW w:w="0" w:type="auto"/>
            <w:shd w:val="clear" w:color="auto" w:fill="AAAAFF"/>
          </w:tcPr>
          <w:p w14:paraId="54F490D7" w14:textId="77777777" w:rsidR="007C6B4A" w:rsidRDefault="0091388F">
            <w:r>
              <w:t>Most freq. value</w:t>
            </w:r>
          </w:p>
        </w:tc>
        <w:tc>
          <w:tcPr>
            <w:tcW w:w="0" w:type="auto"/>
            <w:shd w:val="clear" w:color="auto" w:fill="AAAAFF"/>
          </w:tcPr>
          <w:p w14:paraId="456574D4" w14:textId="77777777" w:rsidR="007C6B4A" w:rsidRDefault="0091388F">
            <w:r>
              <w:t>Comment</w:t>
            </w:r>
          </w:p>
        </w:tc>
      </w:tr>
      <w:tr w:rsidR="007C6B4A" w14:paraId="35755FC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9C5A55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3742286D" w14:textId="77777777" w:rsidR="007C6B4A" w:rsidRDefault="0091388F">
            <w:r>
              <w:t>date</w:t>
            </w:r>
          </w:p>
        </w:tc>
        <w:tc>
          <w:tcPr>
            <w:tcW w:w="0" w:type="auto"/>
          </w:tcPr>
          <w:p w14:paraId="0015A442" w14:textId="77777777" w:rsidR="007C6B4A" w:rsidRDefault="0091388F">
            <w:r>
              <w:t>2018-02-27</w:t>
            </w:r>
          </w:p>
        </w:tc>
        <w:tc>
          <w:tcPr>
            <w:tcW w:w="0" w:type="auto"/>
          </w:tcPr>
          <w:p w14:paraId="594B3677" w14:textId="77777777" w:rsidR="007C6B4A" w:rsidRDefault="007C6B4A"/>
        </w:tc>
      </w:tr>
      <w:tr w:rsidR="007C6B4A" w14:paraId="4C49443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2E92A83" w14:textId="77777777" w:rsidR="007C6B4A" w:rsidRDefault="0091388F">
            <w:r>
              <w:t>patient</w:t>
            </w:r>
          </w:p>
        </w:tc>
        <w:tc>
          <w:tcPr>
            <w:tcW w:w="0" w:type="auto"/>
          </w:tcPr>
          <w:p w14:paraId="7610EB22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021967D3" w14:textId="77777777" w:rsidR="007C6B4A" w:rsidRDefault="0091388F">
            <w:r>
              <w:t>24121ee3-3413-4e42-8e17-0410204adf10</w:t>
            </w:r>
          </w:p>
        </w:tc>
        <w:tc>
          <w:tcPr>
            <w:tcW w:w="0" w:type="auto"/>
          </w:tcPr>
          <w:p w14:paraId="23B0AF7E" w14:textId="77777777" w:rsidR="007C6B4A" w:rsidRDefault="007C6B4A"/>
        </w:tc>
      </w:tr>
      <w:tr w:rsidR="007C6B4A" w14:paraId="4206FAA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1CA37B0" w14:textId="77777777" w:rsidR="007C6B4A" w:rsidRDefault="0091388F">
            <w:r>
              <w:t>encounter</w:t>
            </w:r>
          </w:p>
        </w:tc>
        <w:tc>
          <w:tcPr>
            <w:tcW w:w="0" w:type="auto"/>
          </w:tcPr>
          <w:p w14:paraId="35C728A4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346EDCEB" w14:textId="77777777" w:rsidR="007C6B4A" w:rsidRDefault="0091388F">
            <w:r>
              <w:t>7a9a4f7d-060c-4de9-b03d-0eee972ff7f1</w:t>
            </w:r>
          </w:p>
        </w:tc>
        <w:tc>
          <w:tcPr>
            <w:tcW w:w="0" w:type="auto"/>
          </w:tcPr>
          <w:p w14:paraId="1C1DE5D6" w14:textId="77777777" w:rsidR="007C6B4A" w:rsidRDefault="007C6B4A"/>
        </w:tc>
      </w:tr>
      <w:tr w:rsidR="007C6B4A" w14:paraId="5C40725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0CA2C63" w14:textId="77777777" w:rsidR="007C6B4A" w:rsidRDefault="0091388F">
            <w:r>
              <w:t>code</w:t>
            </w:r>
          </w:p>
        </w:tc>
        <w:tc>
          <w:tcPr>
            <w:tcW w:w="0" w:type="auto"/>
          </w:tcPr>
          <w:p w14:paraId="07159E65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636A46A8" w14:textId="77777777" w:rsidR="007C6B4A" w:rsidRDefault="0091388F">
            <w:r>
              <w:t>428191000124101</w:t>
            </w:r>
          </w:p>
        </w:tc>
        <w:tc>
          <w:tcPr>
            <w:tcW w:w="0" w:type="auto"/>
          </w:tcPr>
          <w:p w14:paraId="7F257D2F" w14:textId="77777777" w:rsidR="007C6B4A" w:rsidRDefault="007C6B4A"/>
        </w:tc>
      </w:tr>
      <w:tr w:rsidR="007C6B4A" w14:paraId="55EBCA8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F6EDCE7" w14:textId="77777777" w:rsidR="007C6B4A" w:rsidRDefault="0091388F">
            <w:r>
              <w:t>description</w:t>
            </w:r>
          </w:p>
        </w:tc>
        <w:tc>
          <w:tcPr>
            <w:tcW w:w="0" w:type="auto"/>
          </w:tcPr>
          <w:p w14:paraId="4B1D6255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41523D9B" w14:textId="77777777" w:rsidR="007C6B4A" w:rsidRDefault="0091388F">
            <w:r>
              <w:t>Documentation of current medications</w:t>
            </w:r>
          </w:p>
        </w:tc>
        <w:tc>
          <w:tcPr>
            <w:tcW w:w="0" w:type="auto"/>
          </w:tcPr>
          <w:p w14:paraId="0B123E46" w14:textId="77777777" w:rsidR="007C6B4A" w:rsidRDefault="007C6B4A"/>
        </w:tc>
      </w:tr>
      <w:tr w:rsidR="007C6B4A" w14:paraId="553F234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1C5D212" w14:textId="77777777" w:rsidR="007C6B4A" w:rsidRDefault="0091388F">
            <w:r>
              <w:t>cost</w:t>
            </w:r>
          </w:p>
        </w:tc>
        <w:tc>
          <w:tcPr>
            <w:tcW w:w="0" w:type="auto"/>
          </w:tcPr>
          <w:p w14:paraId="2D18D063" w14:textId="77777777" w:rsidR="007C6B4A" w:rsidRDefault="0091388F">
            <w:r>
              <w:t>real</w:t>
            </w:r>
          </w:p>
        </w:tc>
        <w:tc>
          <w:tcPr>
            <w:tcW w:w="0" w:type="auto"/>
          </w:tcPr>
          <w:p w14:paraId="2BFF2342" w14:textId="77777777" w:rsidR="007C6B4A" w:rsidRDefault="0091388F">
            <w:r>
              <w:t>516.65</w:t>
            </w:r>
          </w:p>
        </w:tc>
        <w:tc>
          <w:tcPr>
            <w:tcW w:w="0" w:type="auto"/>
          </w:tcPr>
          <w:p w14:paraId="75F864C7" w14:textId="77777777" w:rsidR="007C6B4A" w:rsidRDefault="007C6B4A"/>
        </w:tc>
      </w:tr>
      <w:tr w:rsidR="007C6B4A" w14:paraId="45C9738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2390D5E" w14:textId="77777777" w:rsidR="007C6B4A" w:rsidRDefault="0091388F">
            <w:proofErr w:type="spellStart"/>
            <w:r>
              <w:t>reasoncode</w:t>
            </w:r>
            <w:proofErr w:type="spellEnd"/>
          </w:p>
        </w:tc>
        <w:tc>
          <w:tcPr>
            <w:tcW w:w="0" w:type="auto"/>
          </w:tcPr>
          <w:p w14:paraId="11C2C04B" w14:textId="77777777" w:rsidR="007C6B4A" w:rsidRDefault="0091388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14:paraId="7757BB82" w14:textId="77777777" w:rsidR="007C6B4A" w:rsidRDefault="0091388F">
            <w:r>
              <w:t>72892002</w:t>
            </w:r>
          </w:p>
        </w:tc>
        <w:tc>
          <w:tcPr>
            <w:tcW w:w="0" w:type="auto"/>
          </w:tcPr>
          <w:p w14:paraId="7BC16841" w14:textId="77777777" w:rsidR="007C6B4A" w:rsidRDefault="007C6B4A"/>
        </w:tc>
      </w:tr>
      <w:tr w:rsidR="007C6B4A" w14:paraId="016965B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C62143A" w14:textId="77777777" w:rsidR="007C6B4A" w:rsidRDefault="0091388F">
            <w:proofErr w:type="spellStart"/>
            <w:r>
              <w:t>reasondescription</w:t>
            </w:r>
            <w:proofErr w:type="spellEnd"/>
          </w:p>
        </w:tc>
        <w:tc>
          <w:tcPr>
            <w:tcW w:w="0" w:type="auto"/>
          </w:tcPr>
          <w:p w14:paraId="39AEDD85" w14:textId="77777777" w:rsidR="007C6B4A" w:rsidRDefault="0091388F">
            <w:r>
              <w:t>varchar</w:t>
            </w:r>
          </w:p>
        </w:tc>
        <w:tc>
          <w:tcPr>
            <w:tcW w:w="0" w:type="auto"/>
          </w:tcPr>
          <w:p w14:paraId="0475191A" w14:textId="77777777" w:rsidR="007C6B4A" w:rsidRDefault="0091388F">
            <w:r>
              <w:t>Normal pregnancy</w:t>
            </w:r>
          </w:p>
        </w:tc>
        <w:tc>
          <w:tcPr>
            <w:tcW w:w="0" w:type="auto"/>
          </w:tcPr>
          <w:p w14:paraId="1B50AF7F" w14:textId="77777777" w:rsidR="007C6B4A" w:rsidRDefault="007C6B4A"/>
        </w:tc>
      </w:tr>
    </w:tbl>
    <w:p w14:paraId="436F06E0" w14:textId="77777777" w:rsidR="0091388F" w:rsidRDefault="0091388F"/>
    <w:sectPr w:rsidR="0091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Blacketer, Clair" w:date="2019-01-15T13:02:00Z" w:initials="CB">
    <w:p w14:paraId="0BA902AD" w14:textId="77777777" w:rsidR="007A69A2" w:rsidRDefault="007A69A2">
      <w:pPr>
        <w:pStyle w:val="CommentText"/>
      </w:pPr>
      <w:r>
        <w:rPr>
          <w:rStyle w:val="CommentReference"/>
        </w:rPr>
        <w:annotationRef/>
      </w:r>
      <w:r>
        <w:t>The source codes in the conditions table are all SNOMEDs</w:t>
      </w:r>
    </w:p>
  </w:comment>
  <w:comment w:id="571" w:author="Blacketer, Clair" w:date="2019-01-15T10:46:00Z" w:initials="CB">
    <w:p w14:paraId="6DD86316" w14:textId="77777777" w:rsidR="0091388F" w:rsidRDefault="0091388F">
      <w:pPr>
        <w:pStyle w:val="CommentText"/>
      </w:pPr>
      <w:r>
        <w:rPr>
          <w:rStyle w:val="CommentReference"/>
        </w:rPr>
        <w:annotationRef/>
      </w:r>
      <w:r>
        <w:t>I don’t think this is necessary, we can just use the race=Hispanic to determine the ethnicity. They consider Dominican black, not Hispanic so I think this would just cause confusion</w:t>
      </w:r>
    </w:p>
    <w:p w14:paraId="215E44B2" w14:textId="77777777" w:rsidR="0091388F" w:rsidRDefault="0091388F">
      <w:pPr>
        <w:pStyle w:val="CommentText"/>
      </w:pPr>
    </w:p>
    <w:p w14:paraId="387E2453" w14:textId="77777777" w:rsidR="0091388F" w:rsidRDefault="0091388F" w:rsidP="0091388F">
      <w:pPr>
        <w:pStyle w:val="CommentText"/>
      </w:pPr>
      <w:r>
        <w:t xml:space="preserve">select distinct race, ethnicity from </w:t>
      </w:r>
      <w:proofErr w:type="spellStart"/>
      <w:proofErr w:type="gramStart"/>
      <w:r>
        <w:t>native.patients</w:t>
      </w:r>
      <w:proofErr w:type="spellEnd"/>
      <w:proofErr w:type="gramEnd"/>
    </w:p>
    <w:p w14:paraId="5A445ED0" w14:textId="77777777" w:rsidR="0091388F" w:rsidRDefault="0091388F" w:rsidP="0091388F">
      <w:pPr>
        <w:pStyle w:val="CommentText"/>
      </w:pPr>
      <w:r>
        <w:t>order by race, ethnicity</w:t>
      </w:r>
    </w:p>
  </w:comment>
  <w:comment w:id="576" w:author="Blacketer, Clair" w:date="2019-01-15T11:45:00Z" w:initials="CB">
    <w:p w14:paraId="0BF64987" w14:textId="77777777" w:rsidR="00DB22C2" w:rsidRDefault="00DB22C2">
      <w:pPr>
        <w:pStyle w:val="CommentText"/>
      </w:pPr>
      <w:r>
        <w:rPr>
          <w:rStyle w:val="CommentReference"/>
        </w:rPr>
        <w:annotationRef/>
      </w:r>
      <w:r>
        <w:t xml:space="preserve">We don’t need to explicitly </w:t>
      </w:r>
      <w:r w:rsidR="006E55CB">
        <w:t xml:space="preserve">state </w:t>
      </w:r>
      <w:proofErr w:type="gramStart"/>
      <w:r w:rsidR="006E55CB">
        <w:t>it</w:t>
      </w:r>
      <w:proofErr w:type="gramEnd"/>
      <w:r w:rsidR="006E55CB">
        <w:t xml:space="preserve"> but we will need to keep a reference table with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A902AD" w15:done="0"/>
  <w15:commentEx w15:paraId="5A445ED0" w15:done="0"/>
  <w15:commentEx w15:paraId="0BF649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A902AD" w16cid:durableId="1FE8586A"/>
  <w16cid:commentId w16cid:paraId="5A445ED0" w16cid:durableId="1FE8387C"/>
  <w16cid:commentId w16cid:paraId="0BF64987" w16cid:durableId="1FE846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lacketer, Clair">
    <w15:presenceInfo w15:providerId="None" w15:userId="Blacketer, Clai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4A"/>
    <w:rsid w:val="00091867"/>
    <w:rsid w:val="002F564C"/>
    <w:rsid w:val="0059714F"/>
    <w:rsid w:val="006E55CB"/>
    <w:rsid w:val="007A69A2"/>
    <w:rsid w:val="007C6B4A"/>
    <w:rsid w:val="0091388F"/>
    <w:rsid w:val="0091433D"/>
    <w:rsid w:val="00D45213"/>
    <w:rsid w:val="00DB22C2"/>
    <w:rsid w:val="00F7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7E21"/>
  <w15:docId w15:val="{C1B17FB8-7E36-49E0-8417-6350C0FD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1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918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8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8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8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8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8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6/09/relationships/commentsIds" Target="commentsIds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67</Pages>
  <Words>4464</Words>
  <Characters>25451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Blacketer, Clair</cp:lastModifiedBy>
  <cp:revision>2</cp:revision>
  <dcterms:created xsi:type="dcterms:W3CDTF">2019-01-15T18:29:00Z</dcterms:created>
  <dcterms:modified xsi:type="dcterms:W3CDTF">2019-01-15T18:29:00Z</dcterms:modified>
</cp:coreProperties>
</file>